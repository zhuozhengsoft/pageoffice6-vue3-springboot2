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DE" w:rsidRDefault="004916DE" w:rsidP="004916DE">
      <w:pPr>
        <w:jc w:val="center"/>
        <w:rPr>
          <w:rFonts w:eastAsia="方正姚体"/>
          <w:b/>
          <w:bCs/>
          <w:color w:val="FF0000"/>
          <w:sz w:val="52"/>
        </w:rPr>
      </w:pPr>
      <w:bookmarkStart w:id="0" w:name="Title"/>
      <w:bookmarkStart w:id="1" w:name="_GoBack"/>
      <w:bookmarkEnd w:id="1"/>
      <w:r>
        <w:rPr>
          <w:rFonts w:eastAsia="方正姚体" w:hint="eastAsia"/>
          <w:b/>
          <w:bCs/>
          <w:color w:val="FF0000"/>
          <w:sz w:val="52"/>
        </w:rPr>
        <w:t>北京</w:t>
      </w:r>
      <w:r w:rsidRPr="004626BC">
        <w:rPr>
          <w:rFonts w:eastAsia="方正姚体" w:hint="eastAsia"/>
          <w:b/>
          <w:bCs/>
          <w:color w:val="FF0000"/>
          <w:sz w:val="52"/>
        </w:rPr>
        <w:t>卓正志远</w:t>
      </w:r>
      <w:r>
        <w:rPr>
          <w:rFonts w:eastAsia="方正姚体" w:hint="eastAsia"/>
          <w:b/>
          <w:bCs/>
          <w:color w:val="FF0000"/>
          <w:sz w:val="52"/>
        </w:rPr>
        <w:t>软件有限公司公文</w:t>
      </w:r>
      <w:bookmarkEnd w:id="0"/>
    </w:p>
    <w:p w:rsidR="004916DE" w:rsidRDefault="004916DE" w:rsidP="004916DE">
      <w:pPr>
        <w:jc w:val="center"/>
        <w:rPr>
          <w:rFonts w:ascii="宋体" w:hAnsi="宋体"/>
          <w:b/>
          <w:bCs/>
          <w:color w:val="000000"/>
          <w:sz w:val="28"/>
        </w:rPr>
      </w:pPr>
      <w:r w:rsidRPr="004626BC">
        <w:rPr>
          <w:rFonts w:ascii="宋体" w:hAnsi="宋体" w:hint="eastAsia"/>
          <w:b/>
          <w:bCs/>
          <w:color w:val="000000"/>
          <w:sz w:val="28"/>
        </w:rPr>
        <w:t>卓正志远</w:t>
      </w:r>
      <w:r>
        <w:rPr>
          <w:rFonts w:ascii="宋体" w:hAnsi="宋体" w:hint="eastAsia"/>
          <w:b/>
          <w:bCs/>
          <w:color w:val="000000"/>
          <w:sz w:val="28"/>
        </w:rPr>
        <w:t>发</w:t>
      </w:r>
      <w:r w:rsidR="003F0306">
        <w:rPr>
          <w:rFonts w:ascii="宋体" w:hAnsi="宋体" w:hint="eastAsia"/>
          <w:b/>
          <w:bCs/>
          <w:color w:val="000000"/>
          <w:sz w:val="28"/>
        </w:rPr>
        <w:t>[2018</w:t>
      </w:r>
      <w:r>
        <w:rPr>
          <w:rFonts w:ascii="宋体" w:hAnsi="宋体" w:hint="eastAsia"/>
          <w:b/>
          <w:bCs/>
          <w:color w:val="000000"/>
          <w:sz w:val="28"/>
        </w:rPr>
        <w:t>]001号</w:t>
      </w:r>
    </w:p>
    <w:p w:rsidR="004916DE" w:rsidRDefault="00DB21F0" w:rsidP="004916DE">
      <w:pPr>
        <w:rPr>
          <w:rFonts w:ascii="宋体" w:hAnsi="宋体"/>
          <w:b/>
          <w:bCs/>
          <w:color w:val="000000"/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198119</wp:posOffset>
                </wp:positionV>
                <wp:extent cx="5257800" cy="0"/>
                <wp:effectExtent l="0" t="19050" r="1905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E36BD" id="直接连接符 1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" strokecolor="red" strokeweight="2.25pt"/>
            </w:pict>
          </mc:Fallback>
        </mc:AlternateContent>
      </w:r>
      <w:r w:rsidR="004916DE">
        <w:rPr>
          <w:rFonts w:ascii="宋体" w:hAnsi="宋体" w:hint="eastAsia"/>
          <w:b/>
          <w:bCs/>
          <w:color w:val="000000"/>
          <w:sz w:val="28"/>
        </w:rPr>
        <w:t xml:space="preserve"> </w:t>
      </w:r>
    </w:p>
    <w:p w:rsidR="004916DE" w:rsidRDefault="004916DE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（一）通知、通报等下行公文起草校对完毕后，</w:t>
      </w:r>
      <w:ins w:id="2" w:author="李斯" w:date="2018-04-24T18:24:00Z">
        <w:r w:rsidR="00A37E91">
          <w:rPr>
            <w:rFonts w:ascii="宋体" w:hAnsi="宋体" w:hint="eastAsia"/>
            <w:sz w:val="24"/>
          </w:rPr>
          <w:t>先</w:t>
        </w:r>
      </w:ins>
      <w:r>
        <w:rPr>
          <w:rFonts w:ascii="宋体" w:hAnsi="宋体" w:hint="eastAsia"/>
          <w:sz w:val="24"/>
        </w:rPr>
        <w:t>填写《发文签批单》由部门负责人填写审核意见并签字后，提请相关部门领导会签后报送总经办，</w:t>
      </w:r>
      <w:del w:id="3" w:author="张佚名" w:date="2018-04-24T18:20:00Z">
        <w:r w:rsidDel="00860FC0">
          <w:rPr>
            <w:rFonts w:ascii="宋体" w:hAnsi="宋体" w:hint="eastAsia"/>
            <w:sz w:val="24"/>
          </w:rPr>
          <w:delText>由总经办提交总经理会签</w:delText>
        </w:r>
      </w:del>
      <w:r>
        <w:rPr>
          <w:rFonts w:ascii="宋体" w:hAnsi="宋体" w:hint="eastAsia"/>
          <w:sz w:val="24"/>
        </w:rPr>
        <w:t>，</w:t>
      </w:r>
      <w:ins w:id="4" w:author="张佚名" w:date="2018-04-24T18:20:00Z">
        <w:r w:rsidR="00860FC0">
          <w:rPr>
            <w:rFonts w:ascii="宋体" w:hAnsi="宋体" w:hint="eastAsia"/>
            <w:sz w:val="24"/>
          </w:rPr>
          <w:t>由总经理审阅，</w:t>
        </w:r>
      </w:ins>
      <w:r>
        <w:rPr>
          <w:rFonts w:ascii="宋体" w:hAnsi="宋体" w:hint="eastAsia"/>
          <w:sz w:val="24"/>
        </w:rPr>
        <w:t>最后根据领导签发意见进行发布，并负责文件的登记、编号。</w:t>
      </w:r>
    </w:p>
    <w:p w:rsidR="00F22893" w:rsidRDefault="00F22893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F22893" w:rsidRDefault="00F22893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（二）对于规章制度等重要文件的发布，由总经办先提交公司经营班子成员审核征求意见，并根据审核意见修正，提交总经理办公会上通过后，填写《发文签批单》进行各部门会签后，提请总经理审批后发布。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公司领导对文件有改动的，由文件经办人按照领导改动后的文字重新打印并组织校对，确认无误后，行审批流程发布。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已发布文件有改动的，修正签字确认后，提交总经办备案，再重新发布。如有重大改动，应重新会签后发布。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打印应该标明打印份数，并在发送文件时填写需主送、抄报、抄送的部门，有附件的还需要在《文件签发单》上标注序号和附件名称。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文件信息发布须注意时效性，在第一时间内发布。</w:t>
      </w:r>
    </w:p>
    <w:sectPr w:rsidR="00C51883" w:rsidSect="00137EC8">
      <w:pgSz w:w="11906" w:h="16838" w:code="9"/>
      <w:pgMar w:top="1440" w:right="1797" w:bottom="1440" w:left="1797" w:header="851" w:footer="992" w:gutter="0"/>
      <w:cols w:space="425"/>
      <w:docGrid w:type="linesAndChars" w:linePitch="312" w:charSpace="-34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5AC" w:rsidRDefault="004805AC" w:rsidP="002F31F3">
      <w:r>
        <w:separator/>
      </w:r>
    </w:p>
  </w:endnote>
  <w:endnote w:type="continuationSeparator" w:id="0">
    <w:p w:rsidR="004805AC" w:rsidRDefault="004805AC" w:rsidP="002F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5AC" w:rsidRDefault="004805AC" w:rsidP="002F31F3">
      <w:r>
        <w:separator/>
      </w:r>
    </w:p>
  </w:footnote>
  <w:footnote w:type="continuationSeparator" w:id="0">
    <w:p w:rsidR="004805AC" w:rsidRDefault="004805AC" w:rsidP="002F3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04"/>
    <w:rsid w:val="0000320C"/>
    <w:rsid w:val="00006D52"/>
    <w:rsid w:val="00007B57"/>
    <w:rsid w:val="00011973"/>
    <w:rsid w:val="000203D4"/>
    <w:rsid w:val="00026DED"/>
    <w:rsid w:val="00032D65"/>
    <w:rsid w:val="00037BC2"/>
    <w:rsid w:val="00040D15"/>
    <w:rsid w:val="00040D2E"/>
    <w:rsid w:val="00050288"/>
    <w:rsid w:val="00050C47"/>
    <w:rsid w:val="00051AC1"/>
    <w:rsid w:val="00081EF8"/>
    <w:rsid w:val="00082878"/>
    <w:rsid w:val="00084230"/>
    <w:rsid w:val="0009254F"/>
    <w:rsid w:val="00093EEE"/>
    <w:rsid w:val="000A30A5"/>
    <w:rsid w:val="000A643B"/>
    <w:rsid w:val="000C510F"/>
    <w:rsid w:val="000C7FA8"/>
    <w:rsid w:val="000D0CC2"/>
    <w:rsid w:val="000D3F90"/>
    <w:rsid w:val="000D409F"/>
    <w:rsid w:val="000D75B1"/>
    <w:rsid w:val="000E28B0"/>
    <w:rsid w:val="000E3309"/>
    <w:rsid w:val="000F2741"/>
    <w:rsid w:val="000F7278"/>
    <w:rsid w:val="00113ACB"/>
    <w:rsid w:val="00117568"/>
    <w:rsid w:val="0013277D"/>
    <w:rsid w:val="00135312"/>
    <w:rsid w:val="00135E11"/>
    <w:rsid w:val="001370D2"/>
    <w:rsid w:val="00137EC8"/>
    <w:rsid w:val="0015112F"/>
    <w:rsid w:val="001654C8"/>
    <w:rsid w:val="00167AC1"/>
    <w:rsid w:val="00173C94"/>
    <w:rsid w:val="00193037"/>
    <w:rsid w:val="00193741"/>
    <w:rsid w:val="001975D3"/>
    <w:rsid w:val="001A74D0"/>
    <w:rsid w:val="001A7CC0"/>
    <w:rsid w:val="001B629C"/>
    <w:rsid w:val="001B76ED"/>
    <w:rsid w:val="001C6CB6"/>
    <w:rsid w:val="001E46D8"/>
    <w:rsid w:val="001F1490"/>
    <w:rsid w:val="002111C1"/>
    <w:rsid w:val="0021580F"/>
    <w:rsid w:val="00217B83"/>
    <w:rsid w:val="00224648"/>
    <w:rsid w:val="00227285"/>
    <w:rsid w:val="0023322F"/>
    <w:rsid w:val="00233671"/>
    <w:rsid w:val="0027125F"/>
    <w:rsid w:val="002B2D82"/>
    <w:rsid w:val="002B4665"/>
    <w:rsid w:val="002B65D1"/>
    <w:rsid w:val="002B73F7"/>
    <w:rsid w:val="002E18B1"/>
    <w:rsid w:val="002E3FE3"/>
    <w:rsid w:val="002F31F3"/>
    <w:rsid w:val="002F7D49"/>
    <w:rsid w:val="00302904"/>
    <w:rsid w:val="003078C9"/>
    <w:rsid w:val="0031390B"/>
    <w:rsid w:val="00317F7F"/>
    <w:rsid w:val="00327064"/>
    <w:rsid w:val="00334732"/>
    <w:rsid w:val="00337471"/>
    <w:rsid w:val="00352D46"/>
    <w:rsid w:val="00356742"/>
    <w:rsid w:val="00357F9F"/>
    <w:rsid w:val="00363A7A"/>
    <w:rsid w:val="003666AF"/>
    <w:rsid w:val="00367645"/>
    <w:rsid w:val="00390CB7"/>
    <w:rsid w:val="00393B98"/>
    <w:rsid w:val="003C6308"/>
    <w:rsid w:val="003C7797"/>
    <w:rsid w:val="003C77BD"/>
    <w:rsid w:val="003D0961"/>
    <w:rsid w:val="003D3697"/>
    <w:rsid w:val="003D4F8D"/>
    <w:rsid w:val="003E09A6"/>
    <w:rsid w:val="003E202B"/>
    <w:rsid w:val="003E3721"/>
    <w:rsid w:val="003F0306"/>
    <w:rsid w:val="003F3B02"/>
    <w:rsid w:val="00400018"/>
    <w:rsid w:val="0040156D"/>
    <w:rsid w:val="00414C87"/>
    <w:rsid w:val="0042019F"/>
    <w:rsid w:val="00426B52"/>
    <w:rsid w:val="00433CE8"/>
    <w:rsid w:val="00442DD6"/>
    <w:rsid w:val="00462827"/>
    <w:rsid w:val="004671C9"/>
    <w:rsid w:val="004711F9"/>
    <w:rsid w:val="00473BCD"/>
    <w:rsid w:val="00474635"/>
    <w:rsid w:val="004805AC"/>
    <w:rsid w:val="0048359F"/>
    <w:rsid w:val="004837B3"/>
    <w:rsid w:val="00486B44"/>
    <w:rsid w:val="00486D8C"/>
    <w:rsid w:val="004916DE"/>
    <w:rsid w:val="00492F4E"/>
    <w:rsid w:val="004A3121"/>
    <w:rsid w:val="004B2770"/>
    <w:rsid w:val="004B5374"/>
    <w:rsid w:val="004C674C"/>
    <w:rsid w:val="004D2CCD"/>
    <w:rsid w:val="004F02A7"/>
    <w:rsid w:val="0050137E"/>
    <w:rsid w:val="00502191"/>
    <w:rsid w:val="00506A9C"/>
    <w:rsid w:val="005123DE"/>
    <w:rsid w:val="005152E8"/>
    <w:rsid w:val="00521EF8"/>
    <w:rsid w:val="00524AC0"/>
    <w:rsid w:val="005328D6"/>
    <w:rsid w:val="00540657"/>
    <w:rsid w:val="0056022E"/>
    <w:rsid w:val="00560FD3"/>
    <w:rsid w:val="00561BBA"/>
    <w:rsid w:val="00577F3B"/>
    <w:rsid w:val="0058097D"/>
    <w:rsid w:val="00592FF0"/>
    <w:rsid w:val="00597EF0"/>
    <w:rsid w:val="005A1FD5"/>
    <w:rsid w:val="005B2EE9"/>
    <w:rsid w:val="005B3CB6"/>
    <w:rsid w:val="005C2B96"/>
    <w:rsid w:val="005C6603"/>
    <w:rsid w:val="005C67A1"/>
    <w:rsid w:val="005D31E7"/>
    <w:rsid w:val="005E3AB6"/>
    <w:rsid w:val="005E572D"/>
    <w:rsid w:val="005F6D54"/>
    <w:rsid w:val="005F6FCC"/>
    <w:rsid w:val="00601FC3"/>
    <w:rsid w:val="00612BCB"/>
    <w:rsid w:val="00615525"/>
    <w:rsid w:val="00615A9D"/>
    <w:rsid w:val="0062381F"/>
    <w:rsid w:val="00623D6A"/>
    <w:rsid w:val="00626FCE"/>
    <w:rsid w:val="00634CC5"/>
    <w:rsid w:val="00636703"/>
    <w:rsid w:val="006449BE"/>
    <w:rsid w:val="006466E5"/>
    <w:rsid w:val="0065119A"/>
    <w:rsid w:val="006522B5"/>
    <w:rsid w:val="006533AE"/>
    <w:rsid w:val="00660B96"/>
    <w:rsid w:val="00664C0D"/>
    <w:rsid w:val="00673BEC"/>
    <w:rsid w:val="00682A12"/>
    <w:rsid w:val="00694FBF"/>
    <w:rsid w:val="006A2AD7"/>
    <w:rsid w:val="006A3450"/>
    <w:rsid w:val="006B7953"/>
    <w:rsid w:val="006C4132"/>
    <w:rsid w:val="006D0E67"/>
    <w:rsid w:val="006E55CC"/>
    <w:rsid w:val="006F0162"/>
    <w:rsid w:val="00701DBE"/>
    <w:rsid w:val="00703D02"/>
    <w:rsid w:val="00703FBB"/>
    <w:rsid w:val="0070451C"/>
    <w:rsid w:val="00724AD4"/>
    <w:rsid w:val="00736779"/>
    <w:rsid w:val="00736BF8"/>
    <w:rsid w:val="0074082A"/>
    <w:rsid w:val="007478DD"/>
    <w:rsid w:val="007661B2"/>
    <w:rsid w:val="00767F0F"/>
    <w:rsid w:val="00770359"/>
    <w:rsid w:val="007718CF"/>
    <w:rsid w:val="00774C9A"/>
    <w:rsid w:val="007761ED"/>
    <w:rsid w:val="007821C3"/>
    <w:rsid w:val="00783D03"/>
    <w:rsid w:val="00784D1F"/>
    <w:rsid w:val="00787FA0"/>
    <w:rsid w:val="007927F4"/>
    <w:rsid w:val="007A561D"/>
    <w:rsid w:val="007B05EA"/>
    <w:rsid w:val="007B42BF"/>
    <w:rsid w:val="007B4685"/>
    <w:rsid w:val="007B575A"/>
    <w:rsid w:val="007B74D0"/>
    <w:rsid w:val="007D10A4"/>
    <w:rsid w:val="007E198C"/>
    <w:rsid w:val="00803B75"/>
    <w:rsid w:val="00826149"/>
    <w:rsid w:val="00827469"/>
    <w:rsid w:val="00835F74"/>
    <w:rsid w:val="0084264B"/>
    <w:rsid w:val="0085001F"/>
    <w:rsid w:val="00850D16"/>
    <w:rsid w:val="008528D5"/>
    <w:rsid w:val="00857A73"/>
    <w:rsid w:val="00860FC0"/>
    <w:rsid w:val="00872075"/>
    <w:rsid w:val="0087338F"/>
    <w:rsid w:val="00877505"/>
    <w:rsid w:val="00877F43"/>
    <w:rsid w:val="008820BC"/>
    <w:rsid w:val="00892270"/>
    <w:rsid w:val="00895B90"/>
    <w:rsid w:val="008C56FC"/>
    <w:rsid w:val="008D7D17"/>
    <w:rsid w:val="009121B8"/>
    <w:rsid w:val="00915764"/>
    <w:rsid w:val="00920D4F"/>
    <w:rsid w:val="009238BC"/>
    <w:rsid w:val="00931879"/>
    <w:rsid w:val="009321D5"/>
    <w:rsid w:val="009412E3"/>
    <w:rsid w:val="00947A2C"/>
    <w:rsid w:val="00950FFE"/>
    <w:rsid w:val="0096638A"/>
    <w:rsid w:val="00971C04"/>
    <w:rsid w:val="00980828"/>
    <w:rsid w:val="0098096C"/>
    <w:rsid w:val="00982074"/>
    <w:rsid w:val="0098444D"/>
    <w:rsid w:val="009863B9"/>
    <w:rsid w:val="009923FD"/>
    <w:rsid w:val="00997B58"/>
    <w:rsid w:val="009A10B9"/>
    <w:rsid w:val="009A2C38"/>
    <w:rsid w:val="009A4AD2"/>
    <w:rsid w:val="009B1A67"/>
    <w:rsid w:val="009B5977"/>
    <w:rsid w:val="009C2B57"/>
    <w:rsid w:val="009D405C"/>
    <w:rsid w:val="009F0293"/>
    <w:rsid w:val="00A122BD"/>
    <w:rsid w:val="00A17CC3"/>
    <w:rsid w:val="00A224B9"/>
    <w:rsid w:val="00A24A5C"/>
    <w:rsid w:val="00A37E91"/>
    <w:rsid w:val="00A5034C"/>
    <w:rsid w:val="00A54BE7"/>
    <w:rsid w:val="00A55AA4"/>
    <w:rsid w:val="00A71909"/>
    <w:rsid w:val="00A81C05"/>
    <w:rsid w:val="00A91EFD"/>
    <w:rsid w:val="00A96075"/>
    <w:rsid w:val="00AA2FD3"/>
    <w:rsid w:val="00AB1D72"/>
    <w:rsid w:val="00AB6D89"/>
    <w:rsid w:val="00AB6E04"/>
    <w:rsid w:val="00AC306E"/>
    <w:rsid w:val="00AC5DE8"/>
    <w:rsid w:val="00AD3FC4"/>
    <w:rsid w:val="00AF7C8A"/>
    <w:rsid w:val="00B0249E"/>
    <w:rsid w:val="00B15F2B"/>
    <w:rsid w:val="00B2164E"/>
    <w:rsid w:val="00B417A8"/>
    <w:rsid w:val="00B4320A"/>
    <w:rsid w:val="00B674B0"/>
    <w:rsid w:val="00B704C1"/>
    <w:rsid w:val="00B76AA9"/>
    <w:rsid w:val="00B80959"/>
    <w:rsid w:val="00B82803"/>
    <w:rsid w:val="00B82B93"/>
    <w:rsid w:val="00B92CBA"/>
    <w:rsid w:val="00B94FA2"/>
    <w:rsid w:val="00BA259B"/>
    <w:rsid w:val="00BB2895"/>
    <w:rsid w:val="00BB2DAE"/>
    <w:rsid w:val="00BC1D3B"/>
    <w:rsid w:val="00BC2CE0"/>
    <w:rsid w:val="00BC443F"/>
    <w:rsid w:val="00BD28D0"/>
    <w:rsid w:val="00BD46DB"/>
    <w:rsid w:val="00BE06C0"/>
    <w:rsid w:val="00BE1F56"/>
    <w:rsid w:val="00BE1FF1"/>
    <w:rsid w:val="00BF1043"/>
    <w:rsid w:val="00BF11AE"/>
    <w:rsid w:val="00BF2E32"/>
    <w:rsid w:val="00BF68B6"/>
    <w:rsid w:val="00C040D6"/>
    <w:rsid w:val="00C12816"/>
    <w:rsid w:val="00C153BD"/>
    <w:rsid w:val="00C176A7"/>
    <w:rsid w:val="00C20CE9"/>
    <w:rsid w:val="00C345D9"/>
    <w:rsid w:val="00C40F17"/>
    <w:rsid w:val="00C4709E"/>
    <w:rsid w:val="00C51883"/>
    <w:rsid w:val="00C640C2"/>
    <w:rsid w:val="00C67504"/>
    <w:rsid w:val="00C71340"/>
    <w:rsid w:val="00C715EE"/>
    <w:rsid w:val="00C822F2"/>
    <w:rsid w:val="00CA2E3A"/>
    <w:rsid w:val="00CB4FCD"/>
    <w:rsid w:val="00CC6797"/>
    <w:rsid w:val="00CD40D7"/>
    <w:rsid w:val="00CE2764"/>
    <w:rsid w:val="00CF0DC9"/>
    <w:rsid w:val="00CF5469"/>
    <w:rsid w:val="00D01554"/>
    <w:rsid w:val="00D07358"/>
    <w:rsid w:val="00D10171"/>
    <w:rsid w:val="00D11AB2"/>
    <w:rsid w:val="00D11F54"/>
    <w:rsid w:val="00D15CF0"/>
    <w:rsid w:val="00D24C22"/>
    <w:rsid w:val="00D3009F"/>
    <w:rsid w:val="00D32EB6"/>
    <w:rsid w:val="00D516DC"/>
    <w:rsid w:val="00D52685"/>
    <w:rsid w:val="00D55609"/>
    <w:rsid w:val="00D61C87"/>
    <w:rsid w:val="00D622BB"/>
    <w:rsid w:val="00DA0090"/>
    <w:rsid w:val="00DA303E"/>
    <w:rsid w:val="00DA3F2E"/>
    <w:rsid w:val="00DA7A56"/>
    <w:rsid w:val="00DB0D53"/>
    <w:rsid w:val="00DB21F0"/>
    <w:rsid w:val="00DB5C16"/>
    <w:rsid w:val="00DB7C99"/>
    <w:rsid w:val="00DC6A15"/>
    <w:rsid w:val="00DD21F0"/>
    <w:rsid w:val="00DE5CB5"/>
    <w:rsid w:val="00DE763B"/>
    <w:rsid w:val="00DE79D3"/>
    <w:rsid w:val="00DF5FD7"/>
    <w:rsid w:val="00E00AA6"/>
    <w:rsid w:val="00E140ED"/>
    <w:rsid w:val="00E2176F"/>
    <w:rsid w:val="00E25C6E"/>
    <w:rsid w:val="00E55F4F"/>
    <w:rsid w:val="00E57FA9"/>
    <w:rsid w:val="00E631FE"/>
    <w:rsid w:val="00E6659F"/>
    <w:rsid w:val="00E67DBC"/>
    <w:rsid w:val="00E70AC0"/>
    <w:rsid w:val="00E73D11"/>
    <w:rsid w:val="00E83F2D"/>
    <w:rsid w:val="00E91D88"/>
    <w:rsid w:val="00E9744D"/>
    <w:rsid w:val="00E977B1"/>
    <w:rsid w:val="00EA1153"/>
    <w:rsid w:val="00EA5F09"/>
    <w:rsid w:val="00EA648D"/>
    <w:rsid w:val="00EC2A48"/>
    <w:rsid w:val="00ED2E57"/>
    <w:rsid w:val="00ED46F3"/>
    <w:rsid w:val="00EE3803"/>
    <w:rsid w:val="00EF1F2C"/>
    <w:rsid w:val="00EF4723"/>
    <w:rsid w:val="00F01E23"/>
    <w:rsid w:val="00F0553F"/>
    <w:rsid w:val="00F109A3"/>
    <w:rsid w:val="00F160F4"/>
    <w:rsid w:val="00F1716A"/>
    <w:rsid w:val="00F22893"/>
    <w:rsid w:val="00F2325D"/>
    <w:rsid w:val="00F23492"/>
    <w:rsid w:val="00F24CA5"/>
    <w:rsid w:val="00F35DAE"/>
    <w:rsid w:val="00F41E39"/>
    <w:rsid w:val="00F42270"/>
    <w:rsid w:val="00F53F82"/>
    <w:rsid w:val="00F64427"/>
    <w:rsid w:val="00F70907"/>
    <w:rsid w:val="00F76B99"/>
    <w:rsid w:val="00F7751A"/>
    <w:rsid w:val="00F8025D"/>
    <w:rsid w:val="00F83038"/>
    <w:rsid w:val="00F83F2F"/>
    <w:rsid w:val="00F841F4"/>
    <w:rsid w:val="00F90EE6"/>
    <w:rsid w:val="00F9404A"/>
    <w:rsid w:val="00F97426"/>
    <w:rsid w:val="00FA31A7"/>
    <w:rsid w:val="00FB4937"/>
    <w:rsid w:val="00FC303E"/>
    <w:rsid w:val="00FD14DD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64662-4E4D-4C60-AE86-3D9AD101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88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C51883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F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F31F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3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F31F3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916DE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4916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>Lenovo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2023-06-09T05:54:00Z</dcterms:created>
  <dcterms:modified xsi:type="dcterms:W3CDTF">2023-06-09T05:54:00Z</dcterms:modified>
</cp:coreProperties>
</file>