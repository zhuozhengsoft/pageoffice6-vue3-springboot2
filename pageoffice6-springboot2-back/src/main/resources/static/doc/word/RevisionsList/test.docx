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70" w:rsidRDefault="00BC6CBC" w:rsidP="00BC6CBC">
      <w:pPr>
        <w:pStyle w:val="1"/>
      </w:pPr>
      <w:r>
        <w:rPr>
          <w:rFonts w:hint="eastAsia"/>
        </w:rPr>
        <w:t>痕迹</w:t>
      </w:r>
      <w:r>
        <w:rPr>
          <w:rFonts w:hint="eastAsia"/>
        </w:rPr>
        <w:t>,</w:t>
      </w:r>
      <w:r>
        <w:rPr>
          <w:rFonts w:hint="eastAsia"/>
        </w:rPr>
        <w:t>键盘批注</w:t>
      </w:r>
      <w:r>
        <w:rPr>
          <w:rFonts w:hint="eastAsia"/>
        </w:rPr>
        <w:t>,</w:t>
      </w:r>
      <w:r w:rsidR="006406FC">
        <w:rPr>
          <w:rFonts w:hint="eastAsia"/>
        </w:rPr>
        <w:t>手写批注的区别及使用方法</w:t>
      </w:r>
    </w:p>
    <w:p w:rsidR="006406FC" w:rsidRDefault="006406FC" w:rsidP="00062439">
      <w:pPr>
        <w:spacing w:line="360" w:lineRule="auto"/>
      </w:pPr>
      <w:r>
        <w:rPr>
          <w:rFonts w:hint="eastAsia"/>
        </w:rPr>
        <w:t xml:space="preserve">    </w:t>
      </w:r>
      <w:r>
        <w:rPr>
          <w:rFonts w:hint="eastAsia"/>
        </w:rPr>
        <w:t>一般在</w:t>
      </w:r>
      <w:r w:rsidR="00567AF3">
        <w:rPr>
          <w:rFonts w:hint="eastAsia"/>
        </w:rPr>
        <w:t>OA</w:t>
      </w:r>
      <w:r w:rsidR="00567AF3">
        <w:rPr>
          <w:rFonts w:hint="eastAsia"/>
        </w:rPr>
        <w:t>办公系统及其它文档系统</w:t>
      </w:r>
      <w:r>
        <w:rPr>
          <w:rFonts w:hint="eastAsia"/>
        </w:rPr>
        <w:t>公文流转的</w:t>
      </w:r>
      <w:del w:id="0" w:author="Tom" w:date="2015-10-19T10:14:00Z">
        <w:r w:rsidDel="004C4E09">
          <w:rPr>
            <w:rFonts w:hint="eastAsia"/>
          </w:rPr>
          <w:delText>过程中</w:delText>
        </w:r>
      </w:del>
      <w:r w:rsidR="0062144F">
        <w:rPr>
          <w:rFonts w:hint="eastAsia"/>
        </w:rPr>
        <w:t>，</w:t>
      </w:r>
      <w:r w:rsidR="00567AF3" w:rsidRPr="00EC771D">
        <w:rPr>
          <w:rFonts w:hint="eastAsia"/>
        </w:rPr>
        <w:t>多层上级</w:t>
      </w:r>
      <w:r w:rsidR="00567AF3">
        <w:rPr>
          <w:rFonts w:hint="eastAsia"/>
        </w:rPr>
        <w:t>要</w:t>
      </w:r>
      <w:r w:rsidR="00567AF3" w:rsidRPr="00EC771D">
        <w:rPr>
          <w:rFonts w:hint="eastAsia"/>
        </w:rPr>
        <w:t>对下级撰写的公文</w:t>
      </w:r>
      <w:r w:rsidR="00567AF3">
        <w:rPr>
          <w:rFonts w:hint="eastAsia"/>
        </w:rPr>
        <w:t>进行逐级审批或修改</w:t>
      </w:r>
      <w:r w:rsidR="0062144F">
        <w:rPr>
          <w:rFonts w:hint="eastAsia"/>
        </w:rPr>
        <w:t>，</w:t>
      </w:r>
      <w:r w:rsidR="00ED13EF">
        <w:rPr>
          <w:rFonts w:hint="eastAsia"/>
        </w:rPr>
        <w:t>这时就用到了</w:t>
      </w:r>
      <w:r w:rsidR="00ED13EF">
        <w:rPr>
          <w:rFonts w:hint="eastAsia"/>
        </w:rPr>
        <w:t>Office</w:t>
      </w:r>
      <w:r w:rsidR="00ED13EF">
        <w:rPr>
          <w:rFonts w:hint="eastAsia"/>
        </w:rPr>
        <w:t>的审阅功能</w:t>
      </w:r>
      <w:r w:rsidR="00ED13EF">
        <w:rPr>
          <w:rFonts w:hint="eastAsia"/>
        </w:rPr>
        <w:t>.</w:t>
      </w:r>
      <w:r w:rsidR="00062439">
        <w:rPr>
          <w:rFonts w:hint="eastAsia"/>
        </w:rPr>
        <w:t>审阅的过程一般就是对文档进行留痕</w:t>
      </w:r>
      <w:r w:rsidR="00062439">
        <w:rPr>
          <w:rFonts w:hint="eastAsia"/>
        </w:rPr>
        <w:t>,</w:t>
      </w:r>
      <w:r w:rsidR="00062439">
        <w:rPr>
          <w:rFonts w:hint="eastAsia"/>
        </w:rPr>
        <w:t>键盘批注</w:t>
      </w:r>
      <w:r w:rsidR="0062144F">
        <w:rPr>
          <w:rFonts w:hint="eastAsia"/>
        </w:rPr>
        <w:t>，</w:t>
      </w:r>
      <w:r w:rsidR="00062439">
        <w:rPr>
          <w:rFonts w:hint="eastAsia"/>
        </w:rPr>
        <w:t>手写批注的过程</w:t>
      </w:r>
      <w:r w:rsidR="0062144F">
        <w:rPr>
          <w:rFonts w:hint="eastAsia"/>
        </w:rPr>
        <w:t>。</w:t>
      </w:r>
      <w:bookmarkStart w:id="1" w:name="_GoBack"/>
      <w:bookmarkEnd w:id="1"/>
    </w:p>
    <w:p w:rsidR="00401588" w:rsidRDefault="00401588" w:rsidP="00401588">
      <w:pPr>
        <w:pStyle w:val="2"/>
      </w:pPr>
      <w:r>
        <w:rPr>
          <w:rFonts w:hint="eastAsia"/>
        </w:rPr>
        <w:t>一</w:t>
      </w:r>
      <w:r>
        <w:rPr>
          <w:rFonts w:hint="eastAsia"/>
        </w:rPr>
        <w:t>.</w:t>
      </w:r>
      <w:r>
        <w:rPr>
          <w:rFonts w:hint="eastAsia"/>
        </w:rPr>
        <w:t>痕迹</w:t>
      </w:r>
    </w:p>
    <w:p w:rsidR="00A0088B" w:rsidRDefault="00F93D1D" w:rsidP="00A0088B">
      <w:pPr>
        <w:spacing w:line="360" w:lineRule="auto"/>
        <w:rPr>
          <w:color w:val="000000"/>
        </w:rPr>
      </w:pPr>
      <w:r>
        <w:rPr>
          <w:rFonts w:hint="eastAsia"/>
        </w:rPr>
        <w:t xml:space="preserve"> </w:t>
      </w:r>
      <w:r>
        <w:t>W</w:t>
      </w:r>
      <w:r>
        <w:rPr>
          <w:rFonts w:hint="eastAsia"/>
        </w:rPr>
        <w:t>ord</w:t>
      </w:r>
      <w:r>
        <w:rPr>
          <w:rFonts w:hint="eastAsia"/>
        </w:rPr>
        <w:t>中的痕迹一般指的是审阅文档的用户对文档所做的修改</w:t>
      </w:r>
      <w:r>
        <w:rPr>
          <w:rFonts w:hint="eastAsia"/>
        </w:rPr>
        <w:t>(</w:t>
      </w:r>
      <w:r>
        <w:rPr>
          <w:rFonts w:hint="eastAsia"/>
        </w:rPr>
        <w:t>插入和删除</w:t>
      </w:r>
      <w:r>
        <w:rPr>
          <w:rFonts w:hint="eastAsia"/>
        </w:rPr>
        <w:t>)</w:t>
      </w:r>
      <w:r w:rsidR="0062144F">
        <w:rPr>
          <w:rFonts w:hint="eastAsia"/>
        </w:rPr>
        <w:t>操作。</w:t>
      </w:r>
      <w:r w:rsidR="00A0088B">
        <w:rPr>
          <w:rFonts w:hint="eastAsia"/>
        </w:rPr>
        <w:t>在</w:t>
      </w:r>
      <w:r w:rsidR="00A0088B">
        <w:rPr>
          <w:rFonts w:hint="eastAsia"/>
        </w:rPr>
        <w:t>PageOffice</w:t>
      </w:r>
      <w:r w:rsidR="00A0088B">
        <w:rPr>
          <w:rFonts w:hint="eastAsia"/>
        </w:rPr>
        <w:t>的强制留痕模式下，用户对文档所做的任何修改都会以痕迹的形式保留下来，</w:t>
      </w:r>
      <w:r w:rsidR="00A0088B">
        <w:rPr>
          <w:color w:val="000000"/>
        </w:rPr>
        <w:t>不同用户对文档做的修订会自动用不同的颜色标记</w:t>
      </w:r>
      <w:r w:rsidR="00A0088B">
        <w:rPr>
          <w:rFonts w:hint="eastAsia"/>
          <w:color w:val="000000"/>
        </w:rPr>
        <w:t>；</w:t>
      </w:r>
      <w:r w:rsidR="00A0088B">
        <w:rPr>
          <w:color w:val="000000"/>
        </w:rPr>
        <w:t xml:space="preserve"> </w:t>
      </w:r>
      <w:r w:rsidR="00A0088B">
        <w:rPr>
          <w:color w:val="000000"/>
        </w:rPr>
        <w:t>用户不能接受、拒绝其他用户对此文档所做的任何修订；修订记录能够显示修订者的名字，修订时间及修订内容。</w:t>
      </w:r>
    </w:p>
    <w:p w:rsidR="00F93D1D" w:rsidRPr="00A0088B" w:rsidRDefault="00F93D1D" w:rsidP="00F93D1D"/>
    <w:p w:rsidR="004E4027" w:rsidRDefault="006436F6" w:rsidP="00F93D1D">
      <w:r w:rsidRPr="00D64252">
        <w:rPr>
          <w:noProof/>
        </w:rPr>
        <w:drawing>
          <wp:inline distT="0" distB="0" distL="0" distR="0">
            <wp:extent cx="5267325" cy="404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048125"/>
                    </a:xfrm>
                    <a:prstGeom prst="rect">
                      <a:avLst/>
                    </a:prstGeom>
                    <a:noFill/>
                    <a:ln>
                      <a:noFill/>
                    </a:ln>
                  </pic:spPr>
                </pic:pic>
              </a:graphicData>
            </a:graphic>
          </wp:inline>
        </w:drawing>
      </w:r>
    </w:p>
    <w:p w:rsidR="00090977" w:rsidRDefault="00090977" w:rsidP="00F93D1D">
      <w:r>
        <w:rPr>
          <w:rFonts w:hint="eastAsia"/>
        </w:rPr>
        <w:t xml:space="preserve">                      </w:t>
      </w:r>
      <w:r>
        <w:rPr>
          <w:rFonts w:hint="eastAsia"/>
        </w:rPr>
        <w:t>图</w:t>
      </w:r>
      <w:r>
        <w:rPr>
          <w:rFonts w:hint="eastAsia"/>
        </w:rPr>
        <w:t xml:space="preserve">1   </w:t>
      </w:r>
      <w:r>
        <w:rPr>
          <w:rFonts w:hint="eastAsia"/>
        </w:rPr>
        <w:t>文档中的痕迹具体表现</w:t>
      </w:r>
    </w:p>
    <w:p w:rsidR="001E3267" w:rsidRDefault="001E3267" w:rsidP="001E3267">
      <w:pPr>
        <w:spacing w:line="360" w:lineRule="auto"/>
      </w:pPr>
    </w:p>
    <w:p w:rsidR="001E3267" w:rsidRPr="001E3267" w:rsidRDefault="001E3267" w:rsidP="00F93D1D"/>
    <w:p w:rsidR="00090977" w:rsidRDefault="00090977" w:rsidP="00090977">
      <w:pPr>
        <w:tabs>
          <w:tab w:val="left" w:pos="3240"/>
        </w:tabs>
        <w:spacing w:line="360" w:lineRule="auto"/>
      </w:pP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934"/>
      </w:tblGrid>
      <w:tr w:rsidR="00090977" w:rsidRPr="006B10DB" w:rsidTr="006B10DB">
        <w:trPr>
          <w:jc w:val="center"/>
        </w:trPr>
        <w:tc>
          <w:tcPr>
            <w:tcW w:w="7934" w:type="dxa"/>
            <w:shd w:val="clear" w:color="auto" w:fill="auto"/>
          </w:tcPr>
          <w:p w:rsidR="00585D64" w:rsidRPr="006B10DB" w:rsidRDefault="00585D64" w:rsidP="00585D64">
            <w:pPr>
              <w:rPr>
                <w:i/>
              </w:rPr>
            </w:pPr>
          </w:p>
          <w:p w:rsidR="00090977" w:rsidRPr="006B10DB" w:rsidRDefault="00090977" w:rsidP="00EA6C93">
            <w:pPr>
              <w:rPr>
                <w:i/>
              </w:rPr>
            </w:pPr>
            <w:r w:rsidRPr="006B10DB">
              <w:rPr>
                <w:rFonts w:hint="eastAsia"/>
                <w:i/>
              </w:rPr>
              <w:t>注：</w:t>
            </w:r>
            <w:r w:rsidR="00585D64" w:rsidRPr="006B10DB">
              <w:rPr>
                <w:rFonts w:hint="eastAsia"/>
                <w:i/>
              </w:rPr>
              <w:t>word</w:t>
            </w:r>
            <w:r w:rsidR="00585D64" w:rsidRPr="006B10DB">
              <w:rPr>
                <w:rFonts w:hint="eastAsia"/>
                <w:i/>
              </w:rPr>
              <w:t>的痕迹的具体使用方式请参考</w:t>
            </w:r>
            <w:r w:rsidR="00585D64" w:rsidRPr="006B10DB">
              <w:rPr>
                <w:rFonts w:hint="eastAsia"/>
                <w:i/>
              </w:rPr>
              <w:t>Samples</w:t>
            </w:r>
            <w:r w:rsidR="00585D64" w:rsidRPr="006B10DB">
              <w:rPr>
                <w:rFonts w:hint="eastAsia"/>
                <w:i/>
              </w:rPr>
              <w:t>的综合演示</w:t>
            </w:r>
            <w:r w:rsidR="00585D64" w:rsidRPr="006B10DB">
              <w:rPr>
                <w:i/>
              </w:rPr>
              <w:t>三、</w:t>
            </w:r>
            <w:r w:rsidR="00585D64" w:rsidRPr="006B10DB">
              <w:rPr>
                <w:i/>
              </w:rPr>
              <w:t>3</w:t>
            </w:r>
            <w:r w:rsidR="00585D64" w:rsidRPr="006B10DB">
              <w:rPr>
                <w:i/>
              </w:rPr>
              <w:t>、</w:t>
            </w:r>
            <w:hyperlink r:id="rId7" w:history="1">
              <w:r w:rsidR="00585D64" w:rsidRPr="006B10DB">
                <w:rPr>
                  <w:i/>
                  <w:color w:val="477CCC"/>
                  <w:u w:val="single"/>
                </w:rPr>
                <w:t>在</w:t>
              </w:r>
              <w:r w:rsidR="00585D64" w:rsidRPr="006B10DB">
                <w:rPr>
                  <w:i/>
                  <w:color w:val="477CCC"/>
                  <w:u w:val="single"/>
                </w:rPr>
                <w:t>OA</w:t>
              </w:r>
              <w:r w:rsidR="00585D64" w:rsidRPr="006B10DB">
                <w:rPr>
                  <w:i/>
                  <w:color w:val="477CCC"/>
                  <w:u w:val="single"/>
                </w:rPr>
                <w:t>或文档系统里文件流转中的使用效果</w:t>
              </w:r>
            </w:hyperlink>
            <w:r w:rsidR="00585D64" w:rsidRPr="006B10DB">
              <w:rPr>
                <w:rFonts w:hint="eastAsia"/>
                <w:i/>
              </w:rPr>
              <w:t>，并结合</w:t>
            </w:r>
            <w:r w:rsidR="00FF5173" w:rsidRPr="006B10DB">
              <w:rPr>
                <w:rFonts w:hint="eastAsia"/>
                <w:i/>
              </w:rPr>
              <w:t>“</w:t>
            </w:r>
            <w:r w:rsidR="00585D64" w:rsidRPr="006B10DB">
              <w:rPr>
                <w:rFonts w:hint="eastAsia"/>
                <w:i/>
              </w:rPr>
              <w:t>Word</w:t>
            </w:r>
            <w:r w:rsidR="00585D64" w:rsidRPr="006B10DB">
              <w:rPr>
                <w:rFonts w:hint="eastAsia"/>
                <w:i/>
              </w:rPr>
              <w:t>文档在</w:t>
            </w:r>
            <w:r w:rsidR="00585D64" w:rsidRPr="006B10DB">
              <w:rPr>
                <w:rFonts w:hint="eastAsia"/>
                <w:i/>
              </w:rPr>
              <w:t>OA</w:t>
            </w:r>
            <w:r w:rsidR="00585D64" w:rsidRPr="006B10DB">
              <w:rPr>
                <w:rFonts w:hint="eastAsia"/>
                <w:i/>
              </w:rPr>
              <w:t>系统中的在线编辑及流转实现</w:t>
            </w:r>
            <w:r w:rsidR="00FF5173" w:rsidRPr="006B10DB">
              <w:rPr>
                <w:rFonts w:hint="eastAsia"/>
                <w:i/>
              </w:rPr>
              <w:t>”</w:t>
            </w:r>
            <w:r w:rsidR="00EA6C93" w:rsidRPr="006B10DB">
              <w:rPr>
                <w:rFonts w:hint="eastAsia"/>
                <w:i/>
              </w:rPr>
              <w:t>文档。此外，当文档很大，痕迹很多时，为了方便审阅文档的用户很容易定位到当前痕迹</w:t>
            </w:r>
            <w:r w:rsidR="009E12EE" w:rsidRPr="006B10DB">
              <w:rPr>
                <w:rFonts w:hint="eastAsia"/>
                <w:i/>
              </w:rPr>
              <w:t>并</w:t>
            </w:r>
            <w:r w:rsidR="00EA6C93" w:rsidRPr="006B10DB">
              <w:rPr>
                <w:rFonts w:hint="eastAsia"/>
                <w:i/>
              </w:rPr>
              <w:t>对该痕迹进行审核，</w:t>
            </w:r>
            <w:r w:rsidR="00EA6C93" w:rsidRPr="006B10DB">
              <w:rPr>
                <w:rFonts w:hint="eastAsia"/>
                <w:i/>
              </w:rPr>
              <w:t>PageOffice</w:t>
            </w:r>
            <w:r w:rsidR="00EA6C93" w:rsidRPr="006B10DB">
              <w:rPr>
                <w:rFonts w:hint="eastAsia"/>
                <w:i/>
              </w:rPr>
              <w:t>还提供了遍历当前文档的所有痕迹，并以列表的形式显示的功能，此功能的详细使用请参考</w:t>
            </w:r>
            <w:r w:rsidR="00EA6C93" w:rsidRPr="006B10DB">
              <w:rPr>
                <w:rFonts w:hint="eastAsia"/>
                <w:i/>
              </w:rPr>
              <w:t>Samples</w:t>
            </w:r>
            <w:r w:rsidR="00EA6C93" w:rsidRPr="006B10DB">
              <w:rPr>
                <w:rFonts w:hint="eastAsia"/>
                <w:i/>
              </w:rPr>
              <w:t>的</w:t>
            </w:r>
            <w:r w:rsidR="0068028F" w:rsidRPr="006B10DB">
              <w:rPr>
                <w:rFonts w:hint="eastAsia"/>
                <w:i/>
              </w:rPr>
              <w:t>高级功能</w:t>
            </w:r>
            <w:r w:rsidR="00FE3BC1" w:rsidRPr="006B10DB">
              <w:rPr>
                <w:rFonts w:ascii="Verdana" w:hAnsi="Verdana"/>
                <w:color w:val="666666"/>
                <w:sz w:val="18"/>
                <w:szCs w:val="18"/>
              </w:rPr>
              <w:t>二、</w:t>
            </w:r>
            <w:r w:rsidR="00FE3BC1" w:rsidRPr="006B10DB">
              <w:rPr>
                <w:rFonts w:ascii="Verdana" w:hAnsi="Verdana"/>
                <w:color w:val="666666"/>
                <w:sz w:val="18"/>
                <w:szCs w:val="18"/>
              </w:rPr>
              <w:t>41</w:t>
            </w:r>
            <w:r w:rsidR="00FE3BC1" w:rsidRPr="006B10DB">
              <w:rPr>
                <w:rFonts w:ascii="Verdana" w:hAnsi="Verdana"/>
                <w:color w:val="666666"/>
                <w:sz w:val="18"/>
                <w:szCs w:val="18"/>
              </w:rPr>
              <w:t>、</w:t>
            </w:r>
            <w:hyperlink r:id="rId8" w:tgtFrame="_blank" w:history="1">
              <w:r w:rsidR="00FE3BC1" w:rsidRPr="006B10DB">
                <w:rPr>
                  <w:rFonts w:ascii="Verdana" w:hAnsi="Verdana"/>
                  <w:color w:val="477CCC"/>
                  <w:sz w:val="18"/>
                  <w:szCs w:val="18"/>
                  <w:u w:val="single"/>
                </w:rPr>
                <w:t>Word</w:t>
              </w:r>
              <w:r w:rsidR="00FE3BC1" w:rsidRPr="006B10DB">
                <w:rPr>
                  <w:rFonts w:ascii="Verdana" w:hAnsi="Verdana"/>
                  <w:color w:val="477CCC"/>
                  <w:sz w:val="18"/>
                  <w:szCs w:val="18"/>
                  <w:u w:val="single"/>
                </w:rPr>
                <w:t>中显示痕迹列表效果</w:t>
              </w:r>
            </w:hyperlink>
            <w:r w:rsidR="00A75E6C" w:rsidRPr="006B10DB">
              <w:rPr>
                <w:rFonts w:ascii="Verdana" w:hAnsi="Verdana" w:hint="eastAsia"/>
                <w:color w:val="666666"/>
                <w:sz w:val="18"/>
                <w:szCs w:val="18"/>
              </w:rPr>
              <w:t>（</w:t>
            </w:r>
            <w:r w:rsidR="00A75E6C" w:rsidRPr="006B10DB">
              <w:rPr>
                <w:rFonts w:ascii="Verdana" w:hAnsi="Verdana"/>
                <w:color w:val="000000"/>
                <w:sz w:val="18"/>
                <w:szCs w:val="18"/>
              </w:rPr>
              <w:t>RevisionsList</w:t>
            </w:r>
            <w:r w:rsidR="00A75E6C" w:rsidRPr="006B10DB">
              <w:rPr>
                <w:rFonts w:ascii="Verdana" w:hAnsi="Verdana" w:hint="eastAsia"/>
                <w:color w:val="666666"/>
                <w:sz w:val="18"/>
                <w:szCs w:val="18"/>
              </w:rPr>
              <w:t>）</w:t>
            </w:r>
            <w:r w:rsidR="00EA6C93" w:rsidRPr="006B10DB">
              <w:rPr>
                <w:rFonts w:hint="eastAsia"/>
                <w:i/>
              </w:rPr>
              <w:t>,</w:t>
            </w:r>
            <w:r w:rsidR="00EA6C93" w:rsidRPr="006B10DB">
              <w:rPr>
                <w:rFonts w:hint="eastAsia"/>
                <w:i/>
              </w:rPr>
              <w:t>此处不再赘述。</w:t>
            </w:r>
          </w:p>
          <w:p w:rsidR="009962D9" w:rsidRPr="006B10DB" w:rsidRDefault="009962D9" w:rsidP="00EA6C93">
            <w:pPr>
              <w:rPr>
                <w:i/>
              </w:rPr>
            </w:pPr>
          </w:p>
        </w:tc>
      </w:tr>
    </w:tbl>
    <w:p w:rsidR="00090977" w:rsidRPr="00BC3A11" w:rsidRDefault="00090977" w:rsidP="00090977">
      <w:pPr>
        <w:tabs>
          <w:tab w:val="left" w:pos="3240"/>
        </w:tabs>
        <w:spacing w:line="360" w:lineRule="auto"/>
        <w:rPr>
          <w:i/>
        </w:rPr>
      </w:pPr>
    </w:p>
    <w:p w:rsidR="00090977" w:rsidRPr="00090977" w:rsidRDefault="00ED1F42" w:rsidP="00ED1F42">
      <w:pPr>
        <w:pStyle w:val="2"/>
      </w:pPr>
      <w:r>
        <w:rPr>
          <w:rFonts w:hint="eastAsia"/>
        </w:rPr>
        <w:t>二</w:t>
      </w:r>
      <w:r>
        <w:rPr>
          <w:rFonts w:hint="eastAsia"/>
        </w:rPr>
        <w:t>.</w:t>
      </w:r>
      <w:r>
        <w:rPr>
          <w:rFonts w:hint="eastAsia"/>
        </w:rPr>
        <w:t>键盘批注</w:t>
      </w:r>
    </w:p>
    <w:p w:rsidR="00670B05" w:rsidRDefault="00A11A8F" w:rsidP="004D760D">
      <w:pPr>
        <w:spacing w:line="360" w:lineRule="auto"/>
      </w:pPr>
      <w:r>
        <w:rPr>
          <w:rFonts w:hint="eastAsia"/>
        </w:rPr>
        <w:t>批注是作者或者审阅者根据自己的修改意见，给文档添加的注释或者注解，通过查看批注，</w:t>
      </w:r>
      <w:r>
        <w:rPr>
          <w:rFonts w:hint="eastAsia"/>
        </w:rPr>
        <w:t xml:space="preserve"> </w:t>
      </w:r>
      <w:r>
        <w:rPr>
          <w:rFonts w:hint="eastAsia"/>
        </w:rPr>
        <w:t>用户可以更加详细地了解文档某些部分的修改意见。用户可以通过</w:t>
      </w:r>
      <w:r>
        <w:rPr>
          <w:rFonts w:hint="eastAsia"/>
        </w:rPr>
        <w:t>office</w:t>
      </w:r>
      <w:r>
        <w:rPr>
          <w:rFonts w:hint="eastAsia"/>
        </w:rPr>
        <w:t>本身的功能新建批注或者通过</w:t>
      </w:r>
      <w:r>
        <w:rPr>
          <w:rFonts w:hint="eastAsia"/>
        </w:rPr>
        <w:t>PageOffice</w:t>
      </w:r>
      <w:r>
        <w:rPr>
          <w:rFonts w:hint="eastAsia"/>
        </w:rPr>
        <w:t>提供的接口给文档新建批注，不了解</w:t>
      </w:r>
      <w:r>
        <w:rPr>
          <w:rFonts w:hint="eastAsia"/>
        </w:rPr>
        <w:t>office</w:t>
      </w:r>
      <w:r>
        <w:rPr>
          <w:rFonts w:hint="eastAsia"/>
        </w:rPr>
        <w:t>本身批注功能的用户可以网上自己搜索一些资料学习研究一下，此处不再赘述。</w:t>
      </w:r>
      <w:r w:rsidR="004D760D">
        <w:rPr>
          <w:rFonts w:hint="eastAsia"/>
        </w:rPr>
        <w:t>PageOffice</w:t>
      </w:r>
      <w:r w:rsidR="000749D6">
        <w:rPr>
          <w:rFonts w:hint="eastAsia"/>
        </w:rPr>
        <w:t>也提供了新建批注的功能。</w:t>
      </w:r>
    </w:p>
    <w:p w:rsidR="00670B05" w:rsidRDefault="000749D6" w:rsidP="004D760D">
      <w:pPr>
        <w:spacing w:line="360" w:lineRule="auto"/>
      </w:pPr>
      <w:r>
        <w:rPr>
          <w:rFonts w:hint="eastAsia"/>
        </w:rPr>
        <w:t>PageOffice</w:t>
      </w:r>
      <w:r w:rsidR="00596CA3">
        <w:rPr>
          <w:rFonts w:hint="eastAsia"/>
        </w:rPr>
        <w:t>中</w:t>
      </w:r>
      <w:r w:rsidR="00670B05">
        <w:rPr>
          <w:rFonts w:hint="eastAsia"/>
        </w:rPr>
        <w:t>新建批注的两种方式</w:t>
      </w:r>
      <w:ins w:id="2" w:author="Tom" w:date="2015-10-19T10:14:00Z">
        <w:r w:rsidR="004C4E09">
          <w:rPr>
            <w:rFonts w:hint="eastAsia"/>
          </w:rPr>
          <w:t>如下</w:t>
        </w:r>
      </w:ins>
      <w:r w:rsidR="00670B05">
        <w:rPr>
          <w:rFonts w:hint="eastAsia"/>
        </w:rPr>
        <w:t>：</w:t>
      </w:r>
    </w:p>
    <w:p w:rsidR="00670B05" w:rsidRDefault="00670B05" w:rsidP="004D760D">
      <w:pPr>
        <w:spacing w:line="360" w:lineRule="auto"/>
      </w:pPr>
      <w:r>
        <w:rPr>
          <w:rFonts w:hint="eastAsia"/>
        </w:rPr>
        <w:t>1.</w:t>
      </w:r>
      <w:r>
        <w:rPr>
          <w:rFonts w:hint="eastAsia"/>
        </w:rPr>
        <w:t>添加自定义按钮触发</w:t>
      </w:r>
      <w:r>
        <w:rPr>
          <w:rFonts w:hint="eastAsia"/>
        </w:rPr>
        <w:t>js</w:t>
      </w:r>
      <w:r w:rsidR="00402D3B">
        <w:rPr>
          <w:rFonts w:hint="eastAsia"/>
        </w:rPr>
        <w:t>方法</w:t>
      </w:r>
      <w:r>
        <w:rPr>
          <w:rFonts w:hint="eastAsia"/>
        </w:rPr>
        <w:t>弹出批注框，然后输入批注内容。</w:t>
      </w:r>
    </w:p>
    <w:p w:rsidR="00F309BD" w:rsidRDefault="00F309BD" w:rsidP="004D760D">
      <w:pPr>
        <w:spacing w:line="360" w:lineRule="auto"/>
      </w:pPr>
      <w:r>
        <w:rPr>
          <w:rFonts w:hint="eastAsia"/>
        </w:rPr>
        <w:t>主要用到的</w:t>
      </w:r>
      <w:r>
        <w:rPr>
          <w:rFonts w:hint="eastAsia"/>
        </w:rPr>
        <w:t>js</w:t>
      </w:r>
      <w:r>
        <w:rPr>
          <w:rFonts w:hint="eastAsia"/>
        </w:rPr>
        <w:t>代码：</w:t>
      </w:r>
    </w:p>
    <w:p w:rsidR="00F309BD" w:rsidRDefault="00F309BD" w:rsidP="004D760D">
      <w:pPr>
        <w:spacing w:line="360" w:lineRule="auto"/>
      </w:pPr>
      <w:r w:rsidRPr="00F309BD">
        <w:t>document.getElementById("PageOfficeCtrl1").WordInsertComment();</w:t>
      </w:r>
    </w:p>
    <w:p w:rsidR="005F67C0" w:rsidRDefault="006436F6" w:rsidP="004D760D">
      <w:pPr>
        <w:spacing w:line="360" w:lineRule="auto"/>
      </w:pPr>
      <w:r w:rsidRPr="00D64252">
        <w:rPr>
          <w:noProof/>
        </w:rPr>
        <w:drawing>
          <wp:inline distT="0" distB="0" distL="0" distR="0">
            <wp:extent cx="5267325" cy="3495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5F67C0" w:rsidRDefault="005F67C0" w:rsidP="004D760D">
      <w:pPr>
        <w:spacing w:line="360" w:lineRule="auto"/>
      </w:pPr>
      <w:r>
        <w:rPr>
          <w:rFonts w:hint="eastAsia"/>
        </w:rPr>
        <w:t xml:space="preserve">                   </w:t>
      </w:r>
      <w:r>
        <w:rPr>
          <w:rFonts w:hint="eastAsia"/>
        </w:rPr>
        <w:t>图</w:t>
      </w:r>
      <w:r>
        <w:rPr>
          <w:rFonts w:hint="eastAsia"/>
        </w:rPr>
        <w:t xml:space="preserve">2   </w:t>
      </w:r>
      <w:r>
        <w:rPr>
          <w:rFonts w:hint="eastAsia"/>
        </w:rPr>
        <w:t>通过</w:t>
      </w:r>
      <w:r w:rsidR="00806E5A">
        <w:rPr>
          <w:rFonts w:hint="eastAsia"/>
        </w:rPr>
        <w:t>pageoffice</w:t>
      </w:r>
      <w:r w:rsidR="00806E5A">
        <w:rPr>
          <w:rFonts w:hint="eastAsia"/>
        </w:rPr>
        <w:t>的</w:t>
      </w:r>
      <w:r>
        <w:rPr>
          <w:rFonts w:hint="eastAsia"/>
        </w:rPr>
        <w:t>自定义按钮添加的键盘批注</w:t>
      </w:r>
    </w:p>
    <w:p w:rsidR="003262F0" w:rsidRDefault="003262F0" w:rsidP="004D760D">
      <w:pPr>
        <w:spacing w:line="360" w:lineRule="auto"/>
      </w:pPr>
    </w:p>
    <w:p w:rsidR="00881590" w:rsidRDefault="00881590" w:rsidP="004D760D">
      <w:pPr>
        <w:spacing w:line="360" w:lineRule="auto"/>
      </w:pPr>
      <w:r>
        <w:rPr>
          <w:rFonts w:hint="eastAsia"/>
        </w:rPr>
        <w:t>2.</w:t>
      </w:r>
      <w:r>
        <w:rPr>
          <w:rFonts w:hint="eastAsia"/>
        </w:rPr>
        <w:t>通过文本框输入批注内容，然后移动</w:t>
      </w:r>
      <w:r w:rsidR="008F5D1D">
        <w:rPr>
          <w:rFonts w:hint="eastAsia"/>
        </w:rPr>
        <w:t>光</w:t>
      </w:r>
      <w:r>
        <w:rPr>
          <w:rFonts w:hint="eastAsia"/>
        </w:rPr>
        <w:t>标到指定的位置再插入批注</w:t>
      </w:r>
      <w:r w:rsidR="00D06D92">
        <w:rPr>
          <w:rFonts w:hint="eastAsia"/>
        </w:rPr>
        <w:t>。</w:t>
      </w:r>
    </w:p>
    <w:p w:rsidR="005C13A0" w:rsidRPr="00881590" w:rsidRDefault="006436F6" w:rsidP="004D760D">
      <w:pPr>
        <w:spacing w:line="360" w:lineRule="auto"/>
      </w:pPr>
      <w:r w:rsidRPr="00D64252">
        <w:rPr>
          <w:noProof/>
        </w:rPr>
        <w:drawing>
          <wp:inline distT="0" distB="0" distL="0" distR="0">
            <wp:extent cx="5276850" cy="3400425"/>
            <wp:effectExtent l="0" t="0" r="0"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00425"/>
                    </a:xfrm>
                    <a:prstGeom prst="rect">
                      <a:avLst/>
                    </a:prstGeom>
                    <a:noFill/>
                    <a:ln>
                      <a:noFill/>
                    </a:ln>
                  </pic:spPr>
                </pic:pic>
              </a:graphicData>
            </a:graphic>
          </wp:inline>
        </w:drawing>
      </w:r>
    </w:p>
    <w:p w:rsidR="00A1386C" w:rsidRDefault="00413A2E" w:rsidP="004D760D">
      <w:pPr>
        <w:spacing w:line="360" w:lineRule="auto"/>
      </w:pPr>
      <w:r>
        <w:rPr>
          <w:rFonts w:hint="eastAsia"/>
        </w:rPr>
        <w:t xml:space="preserve">        </w:t>
      </w:r>
      <w:r>
        <w:rPr>
          <w:rFonts w:hint="eastAsia"/>
        </w:rPr>
        <w:t>图</w:t>
      </w:r>
      <w:r>
        <w:rPr>
          <w:rFonts w:hint="eastAsia"/>
        </w:rPr>
        <w:t>3</w:t>
      </w:r>
      <w:del w:id="3" w:author="Tom" w:date="2015-10-19T10:15:00Z">
        <w:r w:rsidDel="004C4E09">
          <w:rPr>
            <w:rFonts w:hint="eastAsia"/>
          </w:rPr>
          <w:delText xml:space="preserve">  </w:delText>
        </w:r>
        <w:r w:rsidDel="004C4E09">
          <w:rPr>
            <w:rFonts w:hint="eastAsia"/>
          </w:rPr>
          <w:delText>通过文本框的形式</w:delText>
        </w:r>
      </w:del>
      <w:ins w:id="4" w:author="Tom" w:date="2015-10-19T11:15:00Z">
        <w:r w:rsidR="00E6440D">
          <w:rPr>
            <w:rFonts w:hint="eastAsia"/>
          </w:rPr>
          <w:t xml:space="preserve"> </w:t>
        </w:r>
      </w:ins>
      <w:r>
        <w:rPr>
          <w:rFonts w:hint="eastAsia"/>
        </w:rPr>
        <w:t>插入键盘批注</w:t>
      </w:r>
      <w:r>
        <w:rPr>
          <w:rFonts w:hint="eastAsia"/>
        </w:rPr>
        <w:t xml:space="preserve"> </w:t>
      </w:r>
    </w:p>
    <w:p w:rsidR="00A1386C" w:rsidRDefault="00A1386C" w:rsidP="004D760D">
      <w:pPr>
        <w:spacing w:line="360" w:lineRule="auto"/>
      </w:pPr>
    </w:p>
    <w:p w:rsidR="00A1386C" w:rsidRDefault="001D6162" w:rsidP="004D760D">
      <w:pPr>
        <w:spacing w:line="360" w:lineRule="auto"/>
      </w:pPr>
      <w:r>
        <w:rPr>
          <w:rFonts w:hint="eastAsia"/>
        </w:rPr>
        <w:t>主要用到的</w:t>
      </w:r>
      <w:r>
        <w:rPr>
          <w:rFonts w:hint="eastAsia"/>
        </w:rPr>
        <w:t>js</w:t>
      </w:r>
      <w:r>
        <w:rPr>
          <w:rFonts w:hint="eastAsia"/>
        </w:rPr>
        <w:t>代码：</w:t>
      </w:r>
    </w:p>
    <w:p w:rsidR="0010373F" w:rsidRDefault="00D06D92" w:rsidP="00D06D92">
      <w:pPr>
        <w:spacing w:line="360" w:lineRule="auto"/>
      </w:pPr>
      <w:r>
        <w:t xml:space="preserve">  function Button1_onclick() {</w:t>
      </w:r>
    </w:p>
    <w:p w:rsidR="0010373F" w:rsidRDefault="0010373F" w:rsidP="00D06D92">
      <w:pPr>
        <w:spacing w:line="360" w:lineRule="auto"/>
      </w:pPr>
      <w:r>
        <w:rPr>
          <w:rFonts w:hint="eastAsia"/>
        </w:rPr>
        <w:t xml:space="preserve">            //</w:t>
      </w:r>
      <w:r>
        <w:rPr>
          <w:rFonts w:hint="eastAsia"/>
        </w:rPr>
        <w:t>获取文本框的内容</w:t>
      </w:r>
      <w:r w:rsidR="00B675DF">
        <w:rPr>
          <w:rFonts w:hint="eastAsia"/>
        </w:rPr>
        <w:t>(</w:t>
      </w:r>
      <w:r w:rsidR="00B675DF">
        <w:rPr>
          <w:rFonts w:hint="eastAsia"/>
        </w:rPr>
        <w:t>即批注的内容</w:t>
      </w:r>
      <w:r w:rsidR="00B675DF">
        <w:rPr>
          <w:rFonts w:hint="eastAsia"/>
        </w:rPr>
        <w:t>)</w:t>
      </w:r>
    </w:p>
    <w:p w:rsidR="00D06D92" w:rsidRDefault="00D06D92" w:rsidP="00D06D92">
      <w:pPr>
        <w:spacing w:line="360" w:lineRule="auto"/>
      </w:pPr>
      <w:r>
        <w:t xml:space="preserve">            addComment(document.getElementById("Text1").value);</w:t>
      </w:r>
    </w:p>
    <w:p w:rsidR="001D6162" w:rsidRDefault="00D06D92" w:rsidP="00D06D92">
      <w:pPr>
        <w:spacing w:line="360" w:lineRule="auto"/>
      </w:pPr>
      <w:r>
        <w:t xml:space="preserve">        }</w:t>
      </w:r>
    </w:p>
    <w:p w:rsidR="0079662A" w:rsidRPr="001D6162" w:rsidRDefault="0079662A" w:rsidP="00D06D92">
      <w:pPr>
        <w:spacing w:line="360" w:lineRule="auto"/>
      </w:pPr>
      <w:r>
        <w:rPr>
          <w:rFonts w:hint="eastAsia"/>
        </w:rPr>
        <w:t xml:space="preserve">    //</w:t>
      </w:r>
      <w:r>
        <w:rPr>
          <w:rFonts w:hint="eastAsia"/>
        </w:rPr>
        <w:t>用</w:t>
      </w:r>
      <w:r>
        <w:rPr>
          <w:rFonts w:hint="eastAsia"/>
        </w:rPr>
        <w:t>pageoffice</w:t>
      </w:r>
      <w:r>
        <w:rPr>
          <w:rFonts w:hint="eastAsia"/>
        </w:rPr>
        <w:t>调用宏的方式添加键盘批注</w:t>
      </w:r>
    </w:p>
    <w:p w:rsidR="0079662A" w:rsidRDefault="0079662A" w:rsidP="0079662A">
      <w:pPr>
        <w:spacing w:line="360" w:lineRule="auto"/>
      </w:pPr>
      <w:r>
        <w:t xml:space="preserve">      function addComment(txt) {</w:t>
      </w:r>
    </w:p>
    <w:p w:rsidR="0079662A" w:rsidRDefault="0079662A" w:rsidP="0079662A">
      <w:pPr>
        <w:spacing w:line="360" w:lineRule="auto"/>
      </w:pPr>
      <w:r>
        <w:t xml:space="preserve">            var sMac = "Sub myfunc() " + "\r\n"</w:t>
      </w:r>
    </w:p>
    <w:p w:rsidR="0079662A" w:rsidRDefault="0079662A" w:rsidP="0079662A">
      <w:pPr>
        <w:spacing w:line="360" w:lineRule="auto"/>
      </w:pPr>
      <w:r>
        <w:t xml:space="preserve">                     + "Selection.Comments.Add Range:=Selection.Range " + "\r\n"</w:t>
      </w:r>
    </w:p>
    <w:p w:rsidR="0079662A" w:rsidRDefault="0079662A" w:rsidP="0079662A">
      <w:pPr>
        <w:spacing w:line="360" w:lineRule="auto"/>
      </w:pPr>
      <w:r>
        <w:t xml:space="preserve">                     + "Selection.TypeText Text:=\"" + txt + "\" " + "\r\n"</w:t>
      </w:r>
    </w:p>
    <w:p w:rsidR="0079662A" w:rsidRDefault="0079662A" w:rsidP="0079662A">
      <w:pPr>
        <w:spacing w:line="360" w:lineRule="auto"/>
      </w:pPr>
      <w:r>
        <w:t xml:space="preserve">                     + "On Error Resume Next " + "\r\n"</w:t>
      </w:r>
    </w:p>
    <w:p w:rsidR="0079662A" w:rsidRDefault="0079662A" w:rsidP="0079662A">
      <w:pPr>
        <w:spacing w:line="360" w:lineRule="auto"/>
      </w:pPr>
      <w:r>
        <w:t xml:space="preserve">                     + "ActiveWindow.ActivePane.Close " + "\r\n"</w:t>
      </w:r>
    </w:p>
    <w:p w:rsidR="0079662A" w:rsidRDefault="0079662A" w:rsidP="0079662A">
      <w:pPr>
        <w:spacing w:line="360" w:lineRule="auto"/>
      </w:pPr>
      <w:r>
        <w:t xml:space="preserve">                     + "End Sub ";</w:t>
      </w:r>
    </w:p>
    <w:p w:rsidR="0079662A" w:rsidRDefault="0079662A" w:rsidP="0079662A">
      <w:pPr>
        <w:spacing w:line="360" w:lineRule="auto"/>
      </w:pPr>
      <w:r>
        <w:t xml:space="preserve">            document.getElementById("PageOfficeCtrl1").RunMacro("myfunc", sMac);</w:t>
      </w:r>
    </w:p>
    <w:p w:rsidR="00500F1F" w:rsidRDefault="0079662A" w:rsidP="0079662A">
      <w:pPr>
        <w:spacing w:line="360" w:lineRule="auto"/>
      </w:pPr>
      <w:r>
        <w:t xml:space="preserve">        }</w:t>
      </w:r>
    </w:p>
    <w:p w:rsidR="00BC5DD9" w:rsidRDefault="00BC5DD9" w:rsidP="0079662A">
      <w:pPr>
        <w:spacing w:line="360" w:lineRule="auto"/>
      </w:pP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934"/>
      </w:tblGrid>
      <w:tr w:rsidR="00AA515A" w:rsidRPr="006B10DB" w:rsidTr="006B10DB">
        <w:trPr>
          <w:jc w:val="center"/>
        </w:trPr>
        <w:tc>
          <w:tcPr>
            <w:tcW w:w="7934" w:type="dxa"/>
            <w:shd w:val="clear" w:color="auto" w:fill="auto"/>
          </w:tcPr>
          <w:p w:rsidR="00AA515A" w:rsidRPr="006B10DB" w:rsidRDefault="00AA515A" w:rsidP="00D66B34">
            <w:pPr>
              <w:rPr>
                <w:i/>
              </w:rPr>
            </w:pPr>
          </w:p>
          <w:p w:rsidR="00955BE2" w:rsidRPr="006B10DB" w:rsidRDefault="00AA515A" w:rsidP="00AA515A">
            <w:pPr>
              <w:rPr>
                <w:rFonts w:ascii="Verdana" w:hAnsi="Verdana"/>
                <w:color w:val="666666"/>
                <w:sz w:val="18"/>
                <w:szCs w:val="18"/>
              </w:rPr>
            </w:pPr>
            <w:r w:rsidRPr="006B10DB">
              <w:rPr>
                <w:rFonts w:hint="eastAsia"/>
                <w:i/>
              </w:rPr>
              <w:t>注：上述示例中的详细代码及使用方式请参考</w:t>
            </w:r>
            <w:r w:rsidRPr="006B10DB">
              <w:rPr>
                <w:rFonts w:hint="eastAsia"/>
                <w:i/>
              </w:rPr>
              <w:t>Samples</w:t>
            </w:r>
            <w:r w:rsidRPr="006B10DB">
              <w:rPr>
                <w:rFonts w:hint="eastAsia"/>
                <w:i/>
              </w:rPr>
              <w:t>的</w:t>
            </w:r>
            <w:r w:rsidRPr="006B10DB">
              <w:rPr>
                <w:i/>
              </w:rPr>
              <w:t>CommentsList</w:t>
            </w:r>
            <w:r w:rsidRPr="006B10DB">
              <w:rPr>
                <w:rFonts w:hint="eastAsia"/>
                <w:i/>
              </w:rPr>
              <w:t>程序包，</w:t>
            </w:r>
            <w:r w:rsidR="00F71B61" w:rsidRPr="006B10DB">
              <w:rPr>
                <w:rFonts w:hint="eastAsia"/>
                <w:i/>
              </w:rPr>
              <w:t>PageOffice</w:t>
            </w:r>
            <w:r w:rsidR="00F71B61" w:rsidRPr="006B10DB">
              <w:rPr>
                <w:rFonts w:hint="eastAsia"/>
                <w:i/>
              </w:rPr>
              <w:t>客户端开发帮助。</w:t>
            </w:r>
            <w:r w:rsidR="00F71B61" w:rsidRPr="006B10DB">
              <w:rPr>
                <w:rFonts w:ascii="Verdana" w:hAnsi="Verdana" w:hint="eastAsia"/>
                <w:color w:val="666666"/>
                <w:sz w:val="18"/>
                <w:szCs w:val="18"/>
              </w:rPr>
              <w:t xml:space="preserve"> </w:t>
            </w:r>
            <w:r w:rsidRPr="006B10DB">
              <w:rPr>
                <w:rFonts w:hint="eastAsia"/>
                <w:i/>
              </w:rPr>
              <w:t>PageOffice</w:t>
            </w:r>
            <w:r w:rsidRPr="006B10DB">
              <w:rPr>
                <w:rFonts w:hint="eastAsia"/>
                <w:i/>
              </w:rPr>
              <w:t>调用宏的具体使用方式请参考</w:t>
            </w:r>
            <w:r w:rsidRPr="006B10DB">
              <w:rPr>
                <w:rFonts w:hint="eastAsia"/>
                <w:i/>
              </w:rPr>
              <w:t>Samples</w:t>
            </w:r>
            <w:r w:rsidRPr="006B10DB">
              <w:rPr>
                <w:rFonts w:hint="eastAsia"/>
                <w:i/>
              </w:rPr>
              <w:t>的高级功能</w:t>
            </w:r>
            <w:r w:rsidRPr="006B10DB">
              <w:rPr>
                <w:rFonts w:ascii="Verdana" w:hAnsi="Verdana"/>
                <w:color w:val="666666"/>
                <w:sz w:val="18"/>
                <w:szCs w:val="18"/>
              </w:rPr>
              <w:t>二、</w:t>
            </w:r>
            <w:r w:rsidRPr="006B10DB">
              <w:rPr>
                <w:rFonts w:ascii="Verdana" w:hAnsi="Verdana"/>
                <w:color w:val="666666"/>
                <w:sz w:val="18"/>
                <w:szCs w:val="18"/>
              </w:rPr>
              <w:t>12</w:t>
            </w:r>
            <w:r w:rsidRPr="006B10DB">
              <w:rPr>
                <w:rFonts w:ascii="Verdana" w:hAnsi="Verdana"/>
                <w:color w:val="666666"/>
                <w:sz w:val="18"/>
                <w:szCs w:val="18"/>
              </w:rPr>
              <w:t>、</w:t>
            </w:r>
            <w:hyperlink r:id="rId11" w:tgtFrame="_blank" w:history="1">
              <w:r w:rsidRPr="006B10DB">
                <w:rPr>
                  <w:rFonts w:ascii="Verdana" w:hAnsi="Verdana"/>
                  <w:color w:val="477CCC"/>
                  <w:sz w:val="18"/>
                  <w:szCs w:val="18"/>
                  <w:u w:val="single"/>
                </w:rPr>
                <w:t>执行文档中的宏命令（以</w:t>
              </w:r>
              <w:r w:rsidRPr="006B10DB">
                <w:rPr>
                  <w:rFonts w:ascii="Verdana" w:hAnsi="Verdana"/>
                  <w:color w:val="477CCC"/>
                  <w:sz w:val="18"/>
                  <w:szCs w:val="18"/>
                  <w:u w:val="single"/>
                </w:rPr>
                <w:t>Word</w:t>
              </w:r>
              <w:r w:rsidRPr="006B10DB">
                <w:rPr>
                  <w:rFonts w:ascii="Verdana" w:hAnsi="Verdana"/>
                  <w:color w:val="477CCC"/>
                  <w:sz w:val="18"/>
                  <w:szCs w:val="18"/>
                  <w:u w:val="single"/>
                </w:rPr>
                <w:t>为例）</w:t>
              </w:r>
            </w:hyperlink>
            <w:r w:rsidRPr="006B10DB">
              <w:rPr>
                <w:rFonts w:ascii="Verdana" w:hAnsi="Verdana"/>
                <w:color w:val="FF0000"/>
                <w:sz w:val="18"/>
                <w:szCs w:val="18"/>
              </w:rPr>
              <w:t>（专业版、企业版）</w:t>
            </w:r>
            <w:r w:rsidRPr="006B10DB">
              <w:rPr>
                <w:rFonts w:ascii="Verdana" w:hAnsi="Verdana" w:hint="eastAsia"/>
                <w:color w:val="666666"/>
                <w:sz w:val="18"/>
                <w:szCs w:val="18"/>
              </w:rPr>
              <w:t>。</w:t>
            </w:r>
          </w:p>
          <w:p w:rsidR="00955BE2" w:rsidRPr="006B10DB" w:rsidRDefault="00955BE2" w:rsidP="00955BE2">
            <w:pPr>
              <w:rPr>
                <w:i/>
              </w:rPr>
            </w:pPr>
            <w:r w:rsidRPr="006B10DB">
              <w:rPr>
                <w:rFonts w:hint="eastAsia"/>
                <w:i/>
              </w:rPr>
              <w:t>此外，当文档有几十页甚至更大时，为了方便审阅文档的用户很容易定位到当前</w:t>
            </w:r>
            <w:r w:rsidR="000D20B3" w:rsidRPr="006B10DB">
              <w:rPr>
                <w:rFonts w:hint="eastAsia"/>
                <w:i/>
              </w:rPr>
              <w:t>键盘</w:t>
            </w:r>
            <w:r w:rsidR="009E12EE" w:rsidRPr="006B10DB">
              <w:rPr>
                <w:rFonts w:hint="eastAsia"/>
                <w:i/>
              </w:rPr>
              <w:t>批注并</w:t>
            </w:r>
            <w:r w:rsidRPr="006B10DB">
              <w:rPr>
                <w:rFonts w:hint="eastAsia"/>
                <w:i/>
              </w:rPr>
              <w:t>对该</w:t>
            </w:r>
            <w:r w:rsidR="009E12EE" w:rsidRPr="006B10DB">
              <w:rPr>
                <w:rFonts w:hint="eastAsia"/>
                <w:i/>
              </w:rPr>
              <w:t>批注</w:t>
            </w:r>
            <w:r w:rsidRPr="006B10DB">
              <w:rPr>
                <w:rFonts w:hint="eastAsia"/>
                <w:i/>
              </w:rPr>
              <w:t>进行审核，</w:t>
            </w:r>
            <w:r w:rsidRPr="006B10DB">
              <w:rPr>
                <w:rFonts w:hint="eastAsia"/>
                <w:i/>
              </w:rPr>
              <w:t>PageOffice</w:t>
            </w:r>
            <w:r w:rsidRPr="006B10DB">
              <w:rPr>
                <w:rFonts w:hint="eastAsia"/>
                <w:i/>
              </w:rPr>
              <w:t>还提供了遍历当前文档的所有</w:t>
            </w:r>
            <w:r w:rsidR="000D20B3" w:rsidRPr="006B10DB">
              <w:rPr>
                <w:rFonts w:hint="eastAsia"/>
                <w:i/>
              </w:rPr>
              <w:t>键盘批注</w:t>
            </w:r>
            <w:r w:rsidRPr="006B10DB">
              <w:rPr>
                <w:rFonts w:hint="eastAsia"/>
                <w:i/>
              </w:rPr>
              <w:t>，并以列表的形式显示的功能，此功能的详细使用</w:t>
            </w:r>
            <w:r w:rsidR="009B0D19" w:rsidRPr="006B10DB">
              <w:rPr>
                <w:rFonts w:hint="eastAsia"/>
                <w:i/>
              </w:rPr>
              <w:t>也</w:t>
            </w:r>
            <w:r w:rsidRPr="006B10DB">
              <w:rPr>
                <w:rFonts w:hint="eastAsia"/>
                <w:i/>
              </w:rPr>
              <w:t>请参考</w:t>
            </w:r>
            <w:r w:rsidRPr="006B10DB">
              <w:rPr>
                <w:rFonts w:hint="eastAsia"/>
                <w:i/>
              </w:rPr>
              <w:t>Samples</w:t>
            </w:r>
            <w:r w:rsidRPr="006B10DB">
              <w:rPr>
                <w:rFonts w:hint="eastAsia"/>
                <w:i/>
              </w:rPr>
              <w:t>的</w:t>
            </w:r>
            <w:r w:rsidR="00C1033E" w:rsidRPr="006B10DB">
              <w:rPr>
                <w:rFonts w:hint="eastAsia"/>
                <w:i/>
              </w:rPr>
              <w:t>高级功能</w:t>
            </w:r>
            <w:r w:rsidR="00C1033E" w:rsidRPr="006B10DB">
              <w:rPr>
                <w:rFonts w:ascii="Verdana" w:hAnsi="Verdana"/>
                <w:color w:val="666666"/>
                <w:sz w:val="18"/>
                <w:szCs w:val="18"/>
              </w:rPr>
              <w:t>二、</w:t>
            </w:r>
            <w:r w:rsidR="00C1033E" w:rsidRPr="006B10DB">
              <w:rPr>
                <w:rFonts w:ascii="Verdana" w:hAnsi="Verdana"/>
                <w:color w:val="666666"/>
                <w:sz w:val="18"/>
                <w:szCs w:val="18"/>
              </w:rPr>
              <w:t>40</w:t>
            </w:r>
            <w:r w:rsidR="00C1033E" w:rsidRPr="006B10DB">
              <w:rPr>
                <w:rFonts w:ascii="Verdana" w:hAnsi="Verdana"/>
                <w:color w:val="666666"/>
                <w:sz w:val="18"/>
                <w:szCs w:val="18"/>
              </w:rPr>
              <w:t>、</w:t>
            </w:r>
            <w:hyperlink r:id="rId12" w:tgtFrame="_blank" w:history="1">
              <w:r w:rsidR="00C1033E" w:rsidRPr="006B10DB">
                <w:rPr>
                  <w:rFonts w:ascii="Verdana" w:hAnsi="Verdana"/>
                  <w:color w:val="477CCC"/>
                  <w:sz w:val="18"/>
                  <w:szCs w:val="18"/>
                  <w:u w:val="single"/>
                </w:rPr>
                <w:t>Word</w:t>
              </w:r>
              <w:r w:rsidR="00C1033E" w:rsidRPr="006B10DB">
                <w:rPr>
                  <w:rFonts w:ascii="Verdana" w:hAnsi="Verdana"/>
                  <w:color w:val="477CCC"/>
                  <w:sz w:val="18"/>
                  <w:szCs w:val="18"/>
                  <w:u w:val="single"/>
                </w:rPr>
                <w:t>的两种新建批注方式和批注列表效果</w:t>
              </w:r>
            </w:hyperlink>
            <w:r w:rsidR="00C1033E" w:rsidRPr="006B10DB">
              <w:rPr>
                <w:rFonts w:ascii="Verdana" w:hAnsi="Verdana"/>
                <w:color w:val="FF0000"/>
                <w:sz w:val="18"/>
                <w:szCs w:val="18"/>
              </w:rPr>
              <w:t>（</w:t>
            </w:r>
            <w:r w:rsidR="00854F91">
              <w:rPr>
                <w:rFonts w:ascii="Verdana" w:hAnsi="Verdana" w:hint="eastAsia"/>
                <w:color w:val="FF0000"/>
                <w:sz w:val="18"/>
                <w:szCs w:val="18"/>
              </w:rPr>
              <w:t>专业版</w:t>
            </w:r>
            <w:r w:rsidR="00854F91" w:rsidRPr="006B10DB">
              <w:rPr>
                <w:rFonts w:ascii="Verdana" w:hAnsi="Verdana"/>
                <w:color w:val="FF0000"/>
                <w:sz w:val="18"/>
                <w:szCs w:val="18"/>
              </w:rPr>
              <w:t>、</w:t>
            </w:r>
            <w:r w:rsidR="00C1033E" w:rsidRPr="006B10DB">
              <w:rPr>
                <w:rFonts w:ascii="Verdana" w:hAnsi="Verdana"/>
                <w:color w:val="FF0000"/>
                <w:sz w:val="18"/>
                <w:szCs w:val="18"/>
              </w:rPr>
              <w:t>企业版）</w:t>
            </w:r>
            <w:r w:rsidR="00C1033E" w:rsidRPr="006B10DB">
              <w:rPr>
                <w:rFonts w:ascii="Verdana" w:hAnsi="Verdana"/>
                <w:color w:val="666666"/>
                <w:sz w:val="18"/>
                <w:szCs w:val="18"/>
              </w:rPr>
              <w:t xml:space="preserve"> </w:t>
            </w:r>
            <w:r w:rsidR="00C1033E" w:rsidRPr="006B10DB">
              <w:rPr>
                <w:rFonts w:ascii="Verdana" w:hAnsi="Verdana" w:hint="eastAsia"/>
                <w:color w:val="666666"/>
                <w:sz w:val="18"/>
                <w:szCs w:val="18"/>
              </w:rPr>
              <w:t>（</w:t>
            </w:r>
            <w:r w:rsidR="000D20B3" w:rsidRPr="006B10DB">
              <w:rPr>
                <w:i/>
              </w:rPr>
              <w:t>CommentsList</w:t>
            </w:r>
            <w:r w:rsidR="00C1033E" w:rsidRPr="006B10DB">
              <w:rPr>
                <w:rFonts w:hint="eastAsia"/>
                <w:i/>
              </w:rPr>
              <w:t>）</w:t>
            </w:r>
            <w:r w:rsidR="00E00DC1" w:rsidRPr="006B10DB">
              <w:rPr>
                <w:rFonts w:hint="eastAsia"/>
                <w:i/>
              </w:rPr>
              <w:t>。</w:t>
            </w:r>
            <w:r w:rsidR="00E00DC1" w:rsidRPr="006B10DB">
              <w:rPr>
                <w:rFonts w:hint="eastAsia"/>
                <w:i/>
              </w:rPr>
              <w:t xml:space="preserve"> </w:t>
            </w:r>
          </w:p>
          <w:p w:rsidR="00AA515A" w:rsidRPr="006B10DB" w:rsidRDefault="00AA515A" w:rsidP="00AA515A">
            <w:pPr>
              <w:rPr>
                <w:i/>
              </w:rPr>
            </w:pPr>
            <w:r w:rsidRPr="006B10DB">
              <w:rPr>
                <w:i/>
              </w:rPr>
              <w:t xml:space="preserve"> </w:t>
            </w:r>
          </w:p>
        </w:tc>
      </w:tr>
    </w:tbl>
    <w:p w:rsidR="00AA515A" w:rsidRPr="00AA515A" w:rsidRDefault="00AA515A" w:rsidP="0079662A">
      <w:pPr>
        <w:spacing w:line="360" w:lineRule="auto"/>
      </w:pPr>
    </w:p>
    <w:p w:rsidR="00A1386C" w:rsidRDefault="00A1386C" w:rsidP="00500F1F">
      <w:pPr>
        <w:pStyle w:val="2"/>
      </w:pPr>
      <w:r>
        <w:rPr>
          <w:rFonts w:hint="eastAsia"/>
        </w:rPr>
        <w:t>三</w:t>
      </w:r>
      <w:r>
        <w:rPr>
          <w:rFonts w:hint="eastAsia"/>
        </w:rPr>
        <w:t xml:space="preserve">. </w:t>
      </w:r>
      <w:r>
        <w:rPr>
          <w:rFonts w:hint="eastAsia"/>
        </w:rPr>
        <w:t>手写批注</w:t>
      </w:r>
    </w:p>
    <w:p w:rsidR="008548F5" w:rsidRDefault="000E11F9" w:rsidP="00500F1F">
      <w:pPr>
        <w:spacing w:line="360" w:lineRule="auto"/>
      </w:pPr>
      <w:r>
        <w:rPr>
          <w:rFonts w:hint="eastAsia"/>
        </w:rPr>
        <w:t>近年来，许多政府部门实施办公自动化系统</w:t>
      </w:r>
      <w:r>
        <w:rPr>
          <w:rFonts w:hint="eastAsia"/>
        </w:rPr>
        <w:t>,</w:t>
      </w:r>
      <w:r>
        <w:rPr>
          <w:rFonts w:hint="eastAsia"/>
        </w:rPr>
        <w:t>随着新需求，新产品的出现，其内涵也在不停地更新与发展</w:t>
      </w:r>
      <w:r>
        <w:rPr>
          <w:rFonts w:hint="eastAsia"/>
        </w:rPr>
        <w:t>,</w:t>
      </w:r>
      <w:r>
        <w:rPr>
          <w:rFonts w:hint="eastAsia"/>
        </w:rPr>
        <w:t>从简单文件，图档数字化，电子信件的广泛采用以及协同工作，进而发展到运用现代网络信息技术，使其内涵得到一次次的更新与扩展</w:t>
      </w:r>
      <w:r w:rsidR="00500F1F">
        <w:rPr>
          <w:rFonts w:hint="eastAsia"/>
        </w:rPr>
        <w:t>。但并不是所有的</w:t>
      </w:r>
      <w:r w:rsidR="00500F1F">
        <w:rPr>
          <w:rFonts w:hint="eastAsia"/>
        </w:rPr>
        <w:t>OA</w:t>
      </w:r>
      <w:r w:rsidR="00500F1F">
        <w:rPr>
          <w:rFonts w:hint="eastAsia"/>
        </w:rPr>
        <w:t>系统都得到了很好的应用，在没有手写签批的</w:t>
      </w:r>
      <w:r w:rsidR="00500F1F">
        <w:rPr>
          <w:rFonts w:hint="eastAsia"/>
        </w:rPr>
        <w:t>OA</w:t>
      </w:r>
      <w:r w:rsidR="00500F1F">
        <w:rPr>
          <w:rFonts w:hint="eastAsia"/>
        </w:rPr>
        <w:t>系统中，无法真正实现无纸化办公，反而形成了半自动化，半手工的流程。为了真正实现办公的自动化，无纸化，</w:t>
      </w:r>
      <w:r w:rsidR="00500F1F">
        <w:rPr>
          <w:rFonts w:hint="eastAsia"/>
        </w:rPr>
        <w:t>PageOfice</w:t>
      </w:r>
      <w:r w:rsidR="00500F1F">
        <w:rPr>
          <w:rFonts w:hint="eastAsia"/>
        </w:rPr>
        <w:t>开发出来了在线对</w:t>
      </w:r>
      <w:r w:rsidR="00500F1F">
        <w:rPr>
          <w:rFonts w:hint="eastAsia"/>
        </w:rPr>
        <w:t>office</w:t>
      </w:r>
      <w:r w:rsidR="00500F1F">
        <w:rPr>
          <w:rFonts w:hint="eastAsia"/>
        </w:rPr>
        <w:t>文档的手写签批功能。</w:t>
      </w:r>
      <w:r w:rsidR="000054D1">
        <w:rPr>
          <w:rFonts w:hint="eastAsia"/>
        </w:rPr>
        <w:t>采用</w:t>
      </w:r>
      <w:r w:rsidR="000054D1">
        <w:rPr>
          <w:rFonts w:hint="eastAsia"/>
        </w:rPr>
        <w:t>PageOffice</w:t>
      </w:r>
      <w:r w:rsidR="000054D1">
        <w:rPr>
          <w:rFonts w:hint="eastAsia"/>
        </w:rPr>
        <w:t>的手写技术，就可以使无纸化办公在更多场合显得简单易用，更符合人们圈</w:t>
      </w:r>
      <w:r w:rsidR="008548F5">
        <w:rPr>
          <w:rFonts w:hint="eastAsia"/>
        </w:rPr>
        <w:t>阅，签批的习惯，大大方便了喜欢使用纸笔的用户。</w:t>
      </w:r>
    </w:p>
    <w:p w:rsidR="000E11F9" w:rsidRDefault="003D2F24" w:rsidP="00500F1F">
      <w:pPr>
        <w:spacing w:line="360" w:lineRule="auto"/>
      </w:pPr>
      <w:r>
        <w:rPr>
          <w:rFonts w:hint="eastAsia"/>
        </w:rPr>
        <w:t>在手写的过程中</w:t>
      </w:r>
      <w:r>
        <w:rPr>
          <w:rFonts w:hint="eastAsia"/>
        </w:rPr>
        <w:t>,</w:t>
      </w:r>
      <w:r>
        <w:rPr>
          <w:rFonts w:hint="eastAsia"/>
        </w:rPr>
        <w:t>用户用到的主要功能有</w:t>
      </w:r>
      <w:r>
        <w:rPr>
          <w:rFonts w:hint="eastAsia"/>
        </w:rPr>
        <w:t>:</w:t>
      </w:r>
      <w:r>
        <w:rPr>
          <w:rFonts w:hint="eastAsia"/>
        </w:rPr>
        <w:t>设置手写的笔型</w:t>
      </w:r>
      <w:r>
        <w:rPr>
          <w:rFonts w:hint="eastAsia"/>
        </w:rPr>
        <w:t>,</w:t>
      </w:r>
      <w:r>
        <w:rPr>
          <w:rFonts w:hint="eastAsia"/>
        </w:rPr>
        <w:t>线宽</w:t>
      </w:r>
      <w:r>
        <w:rPr>
          <w:rFonts w:hint="eastAsia"/>
        </w:rPr>
        <w:t>,</w:t>
      </w:r>
      <w:r>
        <w:rPr>
          <w:rFonts w:hint="eastAsia"/>
        </w:rPr>
        <w:t>颜色</w:t>
      </w:r>
      <w:r>
        <w:rPr>
          <w:rFonts w:hint="eastAsia"/>
        </w:rPr>
        <w:t>,</w:t>
      </w:r>
      <w:r>
        <w:rPr>
          <w:rFonts w:hint="eastAsia"/>
        </w:rPr>
        <w:t>缩放</w:t>
      </w:r>
      <w:r>
        <w:rPr>
          <w:rFonts w:hint="eastAsia"/>
        </w:rPr>
        <w:t>,</w:t>
      </w:r>
      <w:r>
        <w:rPr>
          <w:rFonts w:hint="eastAsia"/>
        </w:rPr>
        <w:t>以及撤销最近一次手写</w:t>
      </w:r>
      <w:r>
        <w:rPr>
          <w:rFonts w:hint="eastAsia"/>
        </w:rPr>
        <w:t>,</w:t>
      </w:r>
      <w:r>
        <w:rPr>
          <w:rFonts w:hint="eastAsia"/>
        </w:rPr>
        <w:t>退出手写等</w:t>
      </w:r>
      <w:r w:rsidR="00591B5E">
        <w:rPr>
          <w:rFonts w:hint="eastAsia"/>
        </w:rPr>
        <w:t>。</w:t>
      </w:r>
    </w:p>
    <w:p w:rsidR="007E0896" w:rsidRDefault="007E0896" w:rsidP="007E0896">
      <w:pPr>
        <w:spacing w:line="360" w:lineRule="auto"/>
      </w:pPr>
      <w:r>
        <w:rPr>
          <w:rFonts w:hint="eastAsia"/>
        </w:rPr>
        <w:t>主要用到的</w:t>
      </w:r>
      <w:r>
        <w:rPr>
          <w:rFonts w:hint="eastAsia"/>
        </w:rPr>
        <w:t>js</w:t>
      </w:r>
      <w:r>
        <w:rPr>
          <w:rFonts w:hint="eastAsia"/>
        </w:rPr>
        <w:t>代码：</w:t>
      </w:r>
    </w:p>
    <w:p w:rsidR="00CB23F2" w:rsidRDefault="00CB23F2" w:rsidP="007E0896">
      <w:pPr>
        <w:spacing w:line="360" w:lineRule="auto"/>
      </w:pPr>
      <w:r>
        <w:rPr>
          <w:rFonts w:hint="eastAsia"/>
        </w:rPr>
        <w:t>//</w:t>
      </w:r>
      <w:r>
        <w:rPr>
          <w:rFonts w:hint="eastAsia"/>
        </w:rPr>
        <w:t>开始手写</w:t>
      </w:r>
      <w:r>
        <w:rPr>
          <w:rFonts w:hint="eastAsia"/>
        </w:rPr>
        <w:t>,</w:t>
      </w:r>
      <w:r>
        <w:rPr>
          <w:rFonts w:hint="eastAsia"/>
        </w:rPr>
        <w:t>弹出手写</w:t>
      </w:r>
      <w:r>
        <w:rPr>
          <w:rFonts w:hint="eastAsia"/>
        </w:rPr>
        <w:t>,</w:t>
      </w:r>
      <w:r>
        <w:rPr>
          <w:rFonts w:hint="eastAsia"/>
        </w:rPr>
        <w:t>弹出手写批注框</w:t>
      </w:r>
    </w:p>
    <w:p w:rsidR="003D2F24" w:rsidRDefault="00CB23F2" w:rsidP="003D2F24">
      <w:pPr>
        <w:spacing w:line="360" w:lineRule="auto"/>
      </w:pPr>
      <w:r>
        <w:rPr>
          <w:rFonts w:hint="eastAsia"/>
        </w:rPr>
        <w:t>1.</w:t>
      </w:r>
      <w:r w:rsidR="003D2F24">
        <w:t>document.getElementById("PageOfficeCtrl1").HandDraw.Start();</w:t>
      </w:r>
    </w:p>
    <w:p w:rsidR="00CB23F2" w:rsidRPr="00CB23F2" w:rsidRDefault="00CB23F2" w:rsidP="003D2F24">
      <w:pPr>
        <w:spacing w:line="360" w:lineRule="auto"/>
      </w:pPr>
      <w:r>
        <w:rPr>
          <w:rFonts w:hint="eastAsia"/>
        </w:rPr>
        <w:t>//</w:t>
      </w:r>
      <w:r>
        <w:t>设置手写批注的线宽。线的宽度，值需为大于</w:t>
      </w:r>
      <w:r>
        <w:t>0</w:t>
      </w:r>
      <w:r>
        <w:t>小于</w:t>
      </w:r>
      <w:r>
        <w:t>10</w:t>
      </w:r>
      <w:r>
        <w:t>的整数。</w:t>
      </w:r>
    </w:p>
    <w:p w:rsidR="00CB23F2" w:rsidRDefault="00CB23F2" w:rsidP="003D2F24">
      <w:pPr>
        <w:spacing w:line="360" w:lineRule="auto"/>
      </w:pPr>
      <w:r>
        <w:rPr>
          <w:rFonts w:hint="eastAsia"/>
        </w:rPr>
        <w:t>2.</w:t>
      </w:r>
      <w:r w:rsidR="003D2F24">
        <w:t xml:space="preserve">document.getElementById("PageOfficeCtrl1").HandDraw.SetPenWidth(5); </w:t>
      </w:r>
    </w:p>
    <w:p w:rsidR="00CB23F2" w:rsidRDefault="00CB23F2" w:rsidP="003D2F24">
      <w:pPr>
        <w:spacing w:line="360" w:lineRule="auto"/>
      </w:pPr>
      <w:r>
        <w:rPr>
          <w:rFonts w:hint="eastAsia"/>
        </w:rPr>
        <w:t>//</w:t>
      </w:r>
      <w:r>
        <w:t>设置手写批注的颜色</w:t>
      </w:r>
      <w:r>
        <w:rPr>
          <w:rFonts w:hint="eastAsia"/>
        </w:rPr>
        <w:t>,</w:t>
      </w:r>
      <w:r>
        <w:rPr>
          <w:rFonts w:hint="eastAsia"/>
        </w:rPr>
        <w:t>值</w:t>
      </w:r>
      <w:r>
        <w:t>一个</w:t>
      </w:r>
      <w:r>
        <w:t>BGR (Blue, Green, Red)</w:t>
      </w:r>
      <w:r>
        <w:t>颜色数值。</w:t>
      </w:r>
      <w:r>
        <w:t>BGR value = (blue * 65535) + (green * 255) + red</w:t>
      </w:r>
      <w:r>
        <w:t>。</w:t>
      </w:r>
    </w:p>
    <w:p w:rsidR="00CB23F2" w:rsidRDefault="003D2F24" w:rsidP="003D2F24">
      <w:pPr>
        <w:spacing w:line="360" w:lineRule="auto"/>
      </w:pPr>
      <w:r>
        <w:t>document.getElementById("PageOfficeCtrl1").HandDraw.SetPenColor(5292104)</w:t>
      </w:r>
      <w:r>
        <w:rPr>
          <w:rFonts w:hint="eastAsia"/>
        </w:rPr>
        <w:t>;</w:t>
      </w:r>
      <w:r>
        <w:t xml:space="preserve">  </w:t>
      </w:r>
    </w:p>
    <w:p w:rsidR="00CB23F2" w:rsidRDefault="00CB23F2" w:rsidP="003D2F24">
      <w:pPr>
        <w:spacing w:line="360" w:lineRule="auto"/>
      </w:pPr>
    </w:p>
    <w:p w:rsidR="00CB23F2" w:rsidRDefault="00CB23F2" w:rsidP="003D2F24">
      <w:pPr>
        <w:spacing w:line="360" w:lineRule="auto"/>
      </w:pPr>
    </w:p>
    <w:p w:rsidR="00CB23F2" w:rsidRDefault="00CB23F2" w:rsidP="003D2F24">
      <w:pPr>
        <w:spacing w:line="360" w:lineRule="auto"/>
      </w:pPr>
      <w:r>
        <w:rPr>
          <w:rFonts w:hint="eastAsia"/>
        </w:rPr>
        <w:t>//</w:t>
      </w:r>
      <w:r>
        <w:t>设置手写批注的画笔类型。</w:t>
      </w:r>
      <w:r>
        <w:t>1</w:t>
      </w:r>
      <w:r>
        <w:t>，代表钢笔；</w:t>
      </w:r>
      <w:r>
        <w:t>2</w:t>
      </w:r>
      <w:r>
        <w:t>，代表荧光笔。</w:t>
      </w:r>
    </w:p>
    <w:p w:rsidR="003D2F24" w:rsidRDefault="00CB23F2" w:rsidP="003D2F24">
      <w:pPr>
        <w:spacing w:line="360" w:lineRule="auto"/>
      </w:pPr>
      <w:r>
        <w:rPr>
          <w:rFonts w:hint="eastAsia"/>
        </w:rPr>
        <w:t>3.</w:t>
      </w:r>
      <w:r w:rsidR="003D2F24">
        <w:t>document.getElementById("PageOfficeCtrl1").HandDraw.SetPenType(1);</w:t>
      </w:r>
    </w:p>
    <w:p w:rsidR="00CB23F2" w:rsidRDefault="00CB23F2" w:rsidP="003D2F24">
      <w:pPr>
        <w:spacing w:line="360" w:lineRule="auto"/>
      </w:pPr>
      <w:r>
        <w:rPr>
          <w:rFonts w:hint="eastAsia"/>
        </w:rPr>
        <w:t>//</w:t>
      </w:r>
      <w:r>
        <w:t>设置手写批注的缩放率。缩放的范围是</w:t>
      </w:r>
      <w:r>
        <w:t>1~100</w:t>
      </w:r>
      <w:r>
        <w:t>之间的整数。</w:t>
      </w:r>
    </w:p>
    <w:p w:rsidR="003D2F24" w:rsidRDefault="00CB23F2" w:rsidP="003D2F24">
      <w:pPr>
        <w:spacing w:line="360" w:lineRule="auto"/>
      </w:pPr>
      <w:r>
        <w:rPr>
          <w:rFonts w:hint="eastAsia"/>
        </w:rPr>
        <w:t>4.</w:t>
      </w:r>
      <w:r w:rsidR="003D2F24">
        <w:t>document.getElementById("PageOfficeCtrl1").HandDraw.SetPenZoom(50);</w:t>
      </w:r>
    </w:p>
    <w:p w:rsidR="00CB23F2" w:rsidRDefault="00CB23F2" w:rsidP="003D2F24">
      <w:pPr>
        <w:spacing w:line="360" w:lineRule="auto"/>
      </w:pPr>
      <w:r>
        <w:rPr>
          <w:rFonts w:hint="eastAsia"/>
        </w:rPr>
        <w:t>//</w:t>
      </w:r>
      <w:r>
        <w:t>撤销最近一次手写批注。</w:t>
      </w:r>
    </w:p>
    <w:p w:rsidR="00CB23F2" w:rsidRDefault="00CB23F2" w:rsidP="003D2F24">
      <w:pPr>
        <w:spacing w:line="360" w:lineRule="auto"/>
      </w:pPr>
      <w:r>
        <w:rPr>
          <w:rFonts w:hint="eastAsia"/>
        </w:rPr>
        <w:t>5.</w:t>
      </w:r>
      <w:r w:rsidR="003D2F24">
        <w:t xml:space="preserve">document.getElementById("PageOfficeCtrl1").HandDraw.Undo(); </w:t>
      </w:r>
    </w:p>
    <w:p w:rsidR="00CB23F2" w:rsidRDefault="00CB23F2" w:rsidP="003D2F24">
      <w:pPr>
        <w:spacing w:line="360" w:lineRule="auto"/>
      </w:pPr>
      <w:r>
        <w:rPr>
          <w:rFonts w:hint="eastAsia"/>
        </w:rPr>
        <w:t>//</w:t>
      </w:r>
      <w:r>
        <w:t>退出手写批注状态，关闭手写批注工具条。</w:t>
      </w:r>
    </w:p>
    <w:p w:rsidR="003D2F24" w:rsidRDefault="00CB23F2" w:rsidP="003D2F24">
      <w:pPr>
        <w:spacing w:line="360" w:lineRule="auto"/>
      </w:pPr>
      <w:r>
        <w:rPr>
          <w:rFonts w:hint="eastAsia"/>
        </w:rPr>
        <w:t>6.</w:t>
      </w:r>
      <w:r w:rsidR="003D2F24">
        <w:t>document.getElementById("PageOfficeCtrl1").HandDraw.Exit();</w:t>
      </w:r>
    </w:p>
    <w:p w:rsidR="00CB23F2" w:rsidRDefault="00CB23F2" w:rsidP="003D2F24">
      <w:pPr>
        <w:spacing w:line="360" w:lineRule="auto"/>
      </w:pPr>
      <w:r>
        <w:rPr>
          <w:rFonts w:hint="eastAsia"/>
        </w:rPr>
        <w:t>//</w:t>
      </w:r>
      <w:r>
        <w:t>显示</w:t>
      </w:r>
      <w:r>
        <w:t>“</w:t>
      </w:r>
      <w:r>
        <w:t>分层手写批注</w:t>
      </w:r>
      <w:r>
        <w:t>”</w:t>
      </w:r>
      <w:r>
        <w:t>工具栏，在工具栏上显示所有做过手写批注的批注者的用户名。点击指定的用户名，只显示该用户的手写批注，而隐藏其他用户的手写批注。也可以显示全部批注，或隐藏全部批注。</w:t>
      </w:r>
    </w:p>
    <w:p w:rsidR="00CB23F2" w:rsidRDefault="00CB23F2" w:rsidP="003D2F24">
      <w:pPr>
        <w:spacing w:line="360" w:lineRule="auto"/>
      </w:pPr>
      <w:r>
        <w:rPr>
          <w:rFonts w:hint="eastAsia"/>
        </w:rPr>
        <w:t>7.</w:t>
      </w:r>
      <w:r>
        <w:t>document.getElementById("PageOfficeCtrl1").HandDraw.ShowLayerBar();</w:t>
      </w:r>
    </w:p>
    <w:p w:rsidR="00CB23F2" w:rsidRDefault="00CB23F2" w:rsidP="003D2F24">
      <w:pPr>
        <w:spacing w:line="360" w:lineRule="auto"/>
      </w:pPr>
      <w:r>
        <w:rPr>
          <w:rFonts w:hint="eastAsia"/>
        </w:rPr>
        <w:t>//</w:t>
      </w:r>
      <w:r>
        <w:t>设置只显示指定用户的手写批注。</w:t>
      </w:r>
      <w:r w:rsidR="00575761">
        <w:t>UserName</w:t>
      </w:r>
      <w:r w:rsidR="00575761">
        <w:rPr>
          <w:rFonts w:hint="eastAsia"/>
        </w:rPr>
        <w:t>为要显示或隐藏批注的用户名</w:t>
      </w:r>
      <w:r w:rsidR="00575761">
        <w:rPr>
          <w:rFonts w:hint="eastAsia"/>
        </w:rPr>
        <w:t>,</w:t>
      </w:r>
      <w:r w:rsidR="00575761">
        <w:rPr>
          <w:rFonts w:hint="eastAsia"/>
        </w:rPr>
        <w:t>该用户名一般为</w:t>
      </w:r>
      <w:r w:rsidR="00575761">
        <w:rPr>
          <w:rFonts w:hint="eastAsia"/>
        </w:rPr>
        <w:t>webOpen</w:t>
      </w:r>
      <w:r w:rsidR="00575761">
        <w:rPr>
          <w:rFonts w:hint="eastAsia"/>
        </w:rPr>
        <w:t>的第三个参数值</w:t>
      </w:r>
      <w:r w:rsidR="00575761">
        <w:rPr>
          <w:rFonts w:hint="eastAsia"/>
        </w:rPr>
        <w:t>,</w:t>
      </w:r>
      <w:r w:rsidR="00575761" w:rsidRPr="00575761">
        <w:t xml:space="preserve"> </w:t>
      </w:r>
      <w:r w:rsidR="00575761">
        <w:t>Visible</w:t>
      </w:r>
      <w:r w:rsidR="00575761">
        <w:rPr>
          <w:rFonts w:hint="eastAsia"/>
        </w:rPr>
        <w:t>是</w:t>
      </w:r>
      <w:r w:rsidR="00575761">
        <w:rPr>
          <w:rFonts w:hint="eastAsia"/>
        </w:rPr>
        <w:t>boolean</w:t>
      </w:r>
      <w:r w:rsidR="00575761">
        <w:rPr>
          <w:rFonts w:hint="eastAsia"/>
        </w:rPr>
        <w:t>类型</w:t>
      </w:r>
      <w:r w:rsidR="00575761">
        <w:rPr>
          <w:rFonts w:hint="eastAsia"/>
        </w:rPr>
        <w:t>,true</w:t>
      </w:r>
      <w:r w:rsidR="00575761">
        <w:rPr>
          <w:rFonts w:hint="eastAsia"/>
        </w:rPr>
        <w:t>为显示</w:t>
      </w:r>
      <w:r w:rsidR="00575761">
        <w:rPr>
          <w:rFonts w:hint="eastAsia"/>
        </w:rPr>
        <w:t>,false</w:t>
      </w:r>
      <w:r w:rsidR="00575761">
        <w:rPr>
          <w:rFonts w:hint="eastAsia"/>
        </w:rPr>
        <w:t>为隐藏。</w:t>
      </w:r>
    </w:p>
    <w:p w:rsidR="00CB23F2" w:rsidRDefault="00CB23F2" w:rsidP="003D2F24">
      <w:pPr>
        <w:spacing w:line="360" w:lineRule="auto"/>
      </w:pPr>
      <w:r>
        <w:rPr>
          <w:rFonts w:hint="eastAsia"/>
        </w:rPr>
        <w:t>8.</w:t>
      </w:r>
      <w:r>
        <w:t>document.getElementById("PageOfficeCtrl1").HandDraw.ShowByUserName(UserName, Visible );</w:t>
      </w:r>
    </w:p>
    <w:p w:rsidR="00575761" w:rsidRDefault="00575761" w:rsidP="003D2F24">
      <w:pPr>
        <w:spacing w:line="360" w:lineRule="auto"/>
      </w:pPr>
      <w:r>
        <w:t>//</w:t>
      </w:r>
      <w:r>
        <w:t>隐藏所有的手写批注</w:t>
      </w:r>
    </w:p>
    <w:p w:rsidR="00092722" w:rsidRDefault="00C725A9" w:rsidP="003D2F24">
      <w:pPr>
        <w:spacing w:line="360" w:lineRule="auto"/>
      </w:pPr>
      <w:r>
        <w:rPr>
          <w:rFonts w:hint="eastAsia"/>
        </w:rPr>
        <w:t>9.</w:t>
      </w:r>
      <w:r w:rsidR="00575761">
        <w:t>document.getElementById("PageOfficeCtrl1").HandDraw.ShowByUserName(null,false);</w:t>
      </w:r>
      <w:r w:rsidR="003D2F24">
        <w:t xml:space="preserve">  </w:t>
      </w:r>
    </w:p>
    <w:p w:rsidR="00746D20" w:rsidRDefault="006436F6" w:rsidP="003D2F24">
      <w:pPr>
        <w:spacing w:line="360" w:lineRule="auto"/>
      </w:pPr>
      <w:r w:rsidRPr="00D64252">
        <w:rPr>
          <w:noProof/>
        </w:rPr>
        <w:drawing>
          <wp:inline distT="0" distB="0" distL="0" distR="0">
            <wp:extent cx="5276850" cy="2447925"/>
            <wp:effectExtent l="0" t="0" r="0" b="9525"/>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2447925"/>
                    </a:xfrm>
                    <a:prstGeom prst="rect">
                      <a:avLst/>
                    </a:prstGeom>
                    <a:noFill/>
                    <a:ln>
                      <a:noFill/>
                    </a:ln>
                  </pic:spPr>
                </pic:pic>
              </a:graphicData>
            </a:graphic>
          </wp:inline>
        </w:drawing>
      </w:r>
    </w:p>
    <w:p w:rsidR="003D2F24" w:rsidRDefault="003D2F24" w:rsidP="003D2F24">
      <w:pPr>
        <w:spacing w:line="360" w:lineRule="auto"/>
      </w:pPr>
      <w:r>
        <w:t xml:space="preserve"> </w:t>
      </w:r>
      <w:r w:rsidR="00746D20">
        <w:rPr>
          <w:rFonts w:hint="eastAsia"/>
        </w:rPr>
        <w:t xml:space="preserve">                             </w:t>
      </w:r>
      <w:r w:rsidR="00746D20">
        <w:rPr>
          <w:rFonts w:hint="eastAsia"/>
        </w:rPr>
        <w:t>图</w:t>
      </w:r>
      <w:r w:rsidR="00746D20">
        <w:rPr>
          <w:rFonts w:hint="eastAsia"/>
        </w:rPr>
        <w:t xml:space="preserve">4   </w:t>
      </w:r>
      <w:r w:rsidR="00746D20">
        <w:rPr>
          <w:rFonts w:hint="eastAsia"/>
        </w:rPr>
        <w:t>不同的用户手写批注的效果</w:t>
      </w:r>
    </w:p>
    <w:p w:rsidR="005413B4" w:rsidRDefault="005413B4" w:rsidP="003D2F24">
      <w:pPr>
        <w:spacing w:line="360" w:lineRule="auto"/>
      </w:pPr>
    </w:p>
    <w:p w:rsidR="005413B4" w:rsidRDefault="005413B4" w:rsidP="003D2F24">
      <w:pPr>
        <w:spacing w:line="360" w:lineRule="auto"/>
      </w:pPr>
      <w:r>
        <w:rPr>
          <w:rFonts w:hint="eastAsia"/>
        </w:rPr>
        <w:t>分层显示手写批注：</w:t>
      </w:r>
    </w:p>
    <w:p w:rsidR="001462A8" w:rsidRDefault="001462A8" w:rsidP="003D2F24">
      <w:pPr>
        <w:spacing w:line="360" w:lineRule="auto"/>
      </w:pPr>
      <w:r>
        <w:rPr>
          <w:rFonts w:hint="eastAsia"/>
        </w:rPr>
        <w:t xml:space="preserve">              </w:t>
      </w:r>
      <w:r w:rsidR="006436F6" w:rsidRPr="00D64252">
        <w:rPr>
          <w:noProof/>
        </w:rPr>
        <w:drawing>
          <wp:inline distT="0" distB="0" distL="0" distR="0">
            <wp:extent cx="5276850" cy="2343150"/>
            <wp:effectExtent l="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r w:rsidR="0048044E">
        <w:rPr>
          <w:rFonts w:hint="eastAsia"/>
        </w:rPr>
        <w:t xml:space="preserve">                     </w:t>
      </w:r>
      <w:r>
        <w:rPr>
          <w:rFonts w:hint="eastAsia"/>
        </w:rPr>
        <w:t xml:space="preserve">  </w:t>
      </w:r>
      <w:r>
        <w:rPr>
          <w:rFonts w:hint="eastAsia"/>
        </w:rPr>
        <w:t>图</w:t>
      </w:r>
      <w:r>
        <w:rPr>
          <w:rFonts w:hint="eastAsia"/>
        </w:rPr>
        <w:t xml:space="preserve">5  </w:t>
      </w:r>
      <w:r>
        <w:rPr>
          <w:rFonts w:hint="eastAsia"/>
        </w:rPr>
        <w:t>只显示李四的手写批注</w:t>
      </w:r>
    </w:p>
    <w:p w:rsidR="00092722" w:rsidRDefault="006436F6" w:rsidP="00421F03">
      <w:pPr>
        <w:spacing w:line="360" w:lineRule="auto"/>
      </w:pPr>
      <w:r w:rsidRPr="00D64252">
        <w:rPr>
          <w:noProof/>
        </w:rPr>
        <w:drawing>
          <wp:inline distT="0" distB="0" distL="0" distR="0">
            <wp:extent cx="5267325" cy="2295525"/>
            <wp:effectExtent l="0" t="0" r="9525" b="9525"/>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p>
    <w:p w:rsidR="00421F03" w:rsidRDefault="00421F03" w:rsidP="00421F03">
      <w:pPr>
        <w:spacing w:line="360" w:lineRule="auto"/>
      </w:pPr>
      <w:r>
        <w:rPr>
          <w:rFonts w:hint="eastAsia"/>
        </w:rPr>
        <w:t xml:space="preserve">               </w:t>
      </w:r>
      <w:r w:rsidR="0048044E">
        <w:rPr>
          <w:rFonts w:hint="eastAsia"/>
        </w:rPr>
        <w:t xml:space="preserve">    </w:t>
      </w:r>
      <w:r>
        <w:rPr>
          <w:rFonts w:hint="eastAsia"/>
        </w:rPr>
        <w:t xml:space="preserve"> </w:t>
      </w:r>
      <w:r>
        <w:rPr>
          <w:rFonts w:hint="eastAsia"/>
        </w:rPr>
        <w:t>图</w:t>
      </w:r>
      <w:r>
        <w:rPr>
          <w:rFonts w:hint="eastAsia"/>
        </w:rPr>
        <w:t xml:space="preserve">5  </w:t>
      </w:r>
      <w:r w:rsidR="0048044E">
        <w:rPr>
          <w:rFonts w:hint="eastAsia"/>
        </w:rPr>
        <w:t xml:space="preserve">  </w:t>
      </w:r>
      <w:r>
        <w:rPr>
          <w:rFonts w:hint="eastAsia"/>
        </w:rPr>
        <w:t>只显示张三的手写批注</w:t>
      </w:r>
    </w:p>
    <w:p w:rsidR="00C2056C" w:rsidRDefault="00C2056C" w:rsidP="00C2056C">
      <w:pPr>
        <w:spacing w:line="360" w:lineRule="auto"/>
      </w:pP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934"/>
      </w:tblGrid>
      <w:tr w:rsidR="00C2056C" w:rsidRPr="006B10DB" w:rsidTr="006B10DB">
        <w:trPr>
          <w:jc w:val="center"/>
        </w:trPr>
        <w:tc>
          <w:tcPr>
            <w:tcW w:w="7934" w:type="dxa"/>
            <w:shd w:val="clear" w:color="auto" w:fill="auto"/>
          </w:tcPr>
          <w:p w:rsidR="00C2056C" w:rsidRPr="006B10DB" w:rsidRDefault="00C2056C" w:rsidP="00D66B34">
            <w:pPr>
              <w:rPr>
                <w:i/>
              </w:rPr>
            </w:pPr>
          </w:p>
          <w:p w:rsidR="00C2056C" w:rsidRPr="006B10DB" w:rsidRDefault="00C2056C" w:rsidP="00D66B34">
            <w:pPr>
              <w:rPr>
                <w:rFonts w:ascii="Verdana" w:hAnsi="Verdana"/>
                <w:color w:val="666666"/>
                <w:sz w:val="18"/>
                <w:szCs w:val="18"/>
              </w:rPr>
            </w:pPr>
            <w:r w:rsidRPr="006B10DB">
              <w:rPr>
                <w:rFonts w:hint="eastAsia"/>
                <w:i/>
              </w:rPr>
              <w:t>注：上述示例中的详细代码及使用方式请参考</w:t>
            </w:r>
            <w:r w:rsidRPr="006B10DB">
              <w:rPr>
                <w:rFonts w:hint="eastAsia"/>
                <w:i/>
              </w:rPr>
              <w:t>Samples</w:t>
            </w:r>
            <w:r w:rsidRPr="006B10DB">
              <w:rPr>
                <w:rFonts w:hint="eastAsia"/>
                <w:i/>
              </w:rPr>
              <w:t>的</w:t>
            </w:r>
            <w:r w:rsidR="00877536" w:rsidRPr="006B10DB">
              <w:rPr>
                <w:rFonts w:hint="eastAsia"/>
                <w:i/>
              </w:rPr>
              <w:t>高级功能</w:t>
            </w:r>
            <w:r w:rsidR="00081544" w:rsidRPr="006B10DB">
              <w:rPr>
                <w:rFonts w:ascii="Verdana" w:hAnsi="Verdana"/>
                <w:color w:val="666666"/>
                <w:sz w:val="18"/>
                <w:szCs w:val="18"/>
              </w:rPr>
              <w:t>二、</w:t>
            </w:r>
            <w:r w:rsidR="00081544" w:rsidRPr="006B10DB">
              <w:rPr>
                <w:rFonts w:ascii="Verdana" w:hAnsi="Verdana"/>
                <w:color w:val="666666"/>
                <w:sz w:val="18"/>
                <w:szCs w:val="18"/>
              </w:rPr>
              <w:t>15</w:t>
            </w:r>
            <w:r w:rsidR="00081544" w:rsidRPr="006B10DB">
              <w:rPr>
                <w:rFonts w:ascii="Verdana" w:hAnsi="Verdana"/>
                <w:color w:val="666666"/>
                <w:sz w:val="18"/>
                <w:szCs w:val="18"/>
              </w:rPr>
              <w:t>、</w:t>
            </w:r>
            <w:hyperlink r:id="rId16" w:tgtFrame="_blank" w:history="1">
              <w:r w:rsidR="00081544" w:rsidRPr="006B10DB">
                <w:rPr>
                  <w:rFonts w:ascii="Verdana" w:hAnsi="Verdana"/>
                  <w:color w:val="477CCC"/>
                  <w:sz w:val="18"/>
                  <w:szCs w:val="18"/>
                  <w:u w:val="single"/>
                </w:rPr>
                <w:t>手写批注接口演示</w:t>
              </w:r>
            </w:hyperlink>
            <w:r w:rsidR="00081544" w:rsidRPr="006B10DB">
              <w:rPr>
                <w:rFonts w:ascii="Verdana" w:hAnsi="Verdana"/>
                <w:color w:val="FF0000"/>
                <w:sz w:val="18"/>
                <w:szCs w:val="18"/>
              </w:rPr>
              <w:t>（企业版）</w:t>
            </w:r>
            <w:r w:rsidR="004C4A4D" w:rsidRPr="006B10DB">
              <w:rPr>
                <w:rFonts w:hint="eastAsia"/>
                <w:i/>
              </w:rPr>
              <w:t>和</w:t>
            </w:r>
            <w:r w:rsidR="004C4A4D" w:rsidRPr="006B10DB">
              <w:rPr>
                <w:rFonts w:hint="eastAsia"/>
                <w:i/>
              </w:rPr>
              <w:t>PageOffice</w:t>
            </w:r>
            <w:r w:rsidR="004C4A4D" w:rsidRPr="006B10DB">
              <w:rPr>
                <w:rFonts w:hint="eastAsia"/>
                <w:i/>
              </w:rPr>
              <w:t>客户端开发帮助</w:t>
            </w:r>
            <w:r w:rsidRPr="006B10DB">
              <w:rPr>
                <w:rFonts w:hint="eastAsia"/>
                <w:i/>
              </w:rPr>
              <w:t>。</w:t>
            </w:r>
            <w:r w:rsidRPr="006B10DB">
              <w:rPr>
                <w:rFonts w:ascii="Verdana" w:hAnsi="Verdana" w:hint="eastAsia"/>
                <w:color w:val="666666"/>
                <w:sz w:val="18"/>
                <w:szCs w:val="18"/>
              </w:rPr>
              <w:t xml:space="preserve"> </w:t>
            </w:r>
          </w:p>
          <w:p w:rsidR="00C2056C" w:rsidRPr="006B10DB" w:rsidRDefault="00C2056C" w:rsidP="00A065B9">
            <w:pPr>
              <w:rPr>
                <w:i/>
              </w:rPr>
            </w:pPr>
            <w:r w:rsidRPr="006B10DB">
              <w:rPr>
                <w:rFonts w:hint="eastAsia"/>
                <w:i/>
              </w:rPr>
              <w:t>此外，当文档有几十页甚至更大时，为了方便审阅文档的用户很容易定位到当前手写批注并对该批注进行审核，</w:t>
            </w:r>
            <w:r w:rsidRPr="006B10DB">
              <w:rPr>
                <w:rFonts w:hint="eastAsia"/>
                <w:i/>
              </w:rPr>
              <w:t>PageOffice</w:t>
            </w:r>
            <w:r w:rsidRPr="006B10DB">
              <w:rPr>
                <w:rFonts w:hint="eastAsia"/>
                <w:i/>
              </w:rPr>
              <w:t>还提供了遍历当前文档的所有手写批注，并以列表的形式显示的功能，此功能的详细使用请参考</w:t>
            </w:r>
            <w:r w:rsidRPr="006B10DB">
              <w:rPr>
                <w:rFonts w:hint="eastAsia"/>
                <w:i/>
              </w:rPr>
              <w:t>Samples</w:t>
            </w:r>
            <w:r w:rsidRPr="006B10DB">
              <w:rPr>
                <w:rFonts w:hint="eastAsia"/>
                <w:i/>
              </w:rPr>
              <w:t>的</w:t>
            </w:r>
            <w:r w:rsidR="00A065B9" w:rsidRPr="006B10DB">
              <w:rPr>
                <w:rFonts w:hint="eastAsia"/>
                <w:i/>
              </w:rPr>
              <w:t>高级功能</w:t>
            </w:r>
            <w:r w:rsidR="00A065B9" w:rsidRPr="006B10DB">
              <w:rPr>
                <w:rFonts w:ascii="Verdana" w:hAnsi="Verdana"/>
                <w:color w:val="666666"/>
                <w:sz w:val="18"/>
                <w:szCs w:val="18"/>
              </w:rPr>
              <w:t>二、</w:t>
            </w:r>
            <w:r w:rsidR="00A065B9" w:rsidRPr="006B10DB">
              <w:rPr>
                <w:rFonts w:ascii="Verdana" w:hAnsi="Verdana"/>
                <w:color w:val="666666"/>
                <w:sz w:val="18"/>
                <w:szCs w:val="18"/>
              </w:rPr>
              <w:t>42</w:t>
            </w:r>
            <w:r w:rsidR="00A065B9" w:rsidRPr="006B10DB">
              <w:rPr>
                <w:rFonts w:ascii="Verdana" w:hAnsi="Verdana"/>
                <w:color w:val="666666"/>
                <w:sz w:val="18"/>
                <w:szCs w:val="18"/>
              </w:rPr>
              <w:t>、</w:t>
            </w:r>
            <w:hyperlink r:id="rId17" w:tgtFrame="_blank" w:history="1">
              <w:r w:rsidR="00A065B9" w:rsidRPr="006B10DB">
                <w:rPr>
                  <w:rFonts w:ascii="Verdana" w:hAnsi="Verdana"/>
                  <w:color w:val="477CCC"/>
                  <w:sz w:val="18"/>
                  <w:szCs w:val="18"/>
                  <w:u w:val="single"/>
                </w:rPr>
                <w:t>Word</w:t>
              </w:r>
              <w:r w:rsidR="00A065B9" w:rsidRPr="006B10DB">
                <w:rPr>
                  <w:rFonts w:ascii="Verdana" w:hAnsi="Verdana"/>
                  <w:color w:val="477CCC"/>
                  <w:sz w:val="18"/>
                  <w:szCs w:val="18"/>
                  <w:u w:val="single"/>
                </w:rPr>
                <w:t>显示手写批注列表效果</w:t>
              </w:r>
            </w:hyperlink>
            <w:r w:rsidR="00A065B9" w:rsidRPr="006B10DB">
              <w:rPr>
                <w:rFonts w:ascii="Verdana" w:hAnsi="Verdana"/>
                <w:color w:val="FF0000"/>
                <w:sz w:val="18"/>
                <w:szCs w:val="18"/>
              </w:rPr>
              <w:t>（企业版）</w:t>
            </w:r>
            <w:r w:rsidR="00A065B9" w:rsidRPr="006B10DB">
              <w:rPr>
                <w:rFonts w:hint="eastAsia"/>
                <w:i/>
              </w:rPr>
              <w:t>（</w:t>
            </w:r>
            <w:r w:rsidR="00A065B9" w:rsidRPr="006B10DB">
              <w:rPr>
                <w:rFonts w:ascii="Verdana" w:hAnsi="Verdana"/>
                <w:color w:val="000000"/>
                <w:sz w:val="18"/>
                <w:szCs w:val="18"/>
              </w:rPr>
              <w:t>HandDrawsList</w:t>
            </w:r>
            <w:r w:rsidR="00A065B9" w:rsidRPr="006B10DB">
              <w:rPr>
                <w:rFonts w:hint="eastAsia"/>
                <w:i/>
              </w:rPr>
              <w:t>）</w:t>
            </w:r>
            <w:r w:rsidRPr="006B10DB">
              <w:rPr>
                <w:rFonts w:hint="eastAsia"/>
                <w:i/>
              </w:rPr>
              <w:t>。</w:t>
            </w:r>
            <w:r w:rsidRPr="006B10DB">
              <w:rPr>
                <w:rFonts w:hint="eastAsia"/>
                <w:i/>
              </w:rPr>
              <w:t xml:space="preserve"> </w:t>
            </w:r>
          </w:p>
          <w:p w:rsidR="00C2056C" w:rsidRPr="006B10DB" w:rsidRDefault="00C2056C" w:rsidP="00D66B34">
            <w:pPr>
              <w:rPr>
                <w:i/>
              </w:rPr>
            </w:pPr>
            <w:r w:rsidRPr="006B10DB">
              <w:rPr>
                <w:i/>
              </w:rPr>
              <w:t xml:space="preserve"> </w:t>
            </w:r>
          </w:p>
        </w:tc>
      </w:tr>
    </w:tbl>
    <w:p w:rsidR="00C725A9" w:rsidRPr="00C2056C" w:rsidRDefault="00C725A9" w:rsidP="00421F03">
      <w:pPr>
        <w:spacing w:line="360" w:lineRule="auto"/>
      </w:pPr>
    </w:p>
    <w:p w:rsidR="006139DE" w:rsidRPr="00421F03" w:rsidRDefault="006139DE" w:rsidP="003D2F24">
      <w:pPr>
        <w:spacing w:line="360" w:lineRule="auto"/>
      </w:pPr>
    </w:p>
    <w:sectPr w:rsidR="006139DE" w:rsidRPr="00421F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CA" w:rsidRDefault="00AC60CA" w:rsidP="00BC6CBC">
      <w:r>
        <w:separator/>
      </w:r>
    </w:p>
  </w:endnote>
  <w:endnote w:type="continuationSeparator" w:id="0">
    <w:p w:rsidR="00AC60CA" w:rsidRDefault="00AC60CA" w:rsidP="00BC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CA" w:rsidRDefault="00AC60CA" w:rsidP="00BC6CBC">
      <w:r>
        <w:separator/>
      </w:r>
    </w:p>
  </w:footnote>
  <w:footnote w:type="continuationSeparator" w:id="0">
    <w:p w:rsidR="00AC60CA" w:rsidRDefault="00AC60CA" w:rsidP="00BC6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1A"/>
    <w:rsid w:val="0000320C"/>
    <w:rsid w:val="000054D1"/>
    <w:rsid w:val="00005B80"/>
    <w:rsid w:val="00006D52"/>
    <w:rsid w:val="0000761D"/>
    <w:rsid w:val="00007B57"/>
    <w:rsid w:val="00011973"/>
    <w:rsid w:val="00013EF1"/>
    <w:rsid w:val="000203D4"/>
    <w:rsid w:val="00022300"/>
    <w:rsid w:val="0002551B"/>
    <w:rsid w:val="00026DED"/>
    <w:rsid w:val="00032D65"/>
    <w:rsid w:val="00037BC2"/>
    <w:rsid w:val="00037C65"/>
    <w:rsid w:val="00040D2E"/>
    <w:rsid w:val="000465B0"/>
    <w:rsid w:val="00050288"/>
    <w:rsid w:val="00050C47"/>
    <w:rsid w:val="00051AC1"/>
    <w:rsid w:val="00054640"/>
    <w:rsid w:val="0005738B"/>
    <w:rsid w:val="00062439"/>
    <w:rsid w:val="00063AC7"/>
    <w:rsid w:val="00066FEF"/>
    <w:rsid w:val="00074541"/>
    <w:rsid w:val="000749D6"/>
    <w:rsid w:val="00081544"/>
    <w:rsid w:val="00081EF8"/>
    <w:rsid w:val="000821F3"/>
    <w:rsid w:val="00082878"/>
    <w:rsid w:val="00084230"/>
    <w:rsid w:val="00087C88"/>
    <w:rsid w:val="00090977"/>
    <w:rsid w:val="000910D0"/>
    <w:rsid w:val="0009254F"/>
    <w:rsid w:val="00092722"/>
    <w:rsid w:val="00093EEE"/>
    <w:rsid w:val="000A042F"/>
    <w:rsid w:val="000A30A5"/>
    <w:rsid w:val="000A643B"/>
    <w:rsid w:val="000B67DE"/>
    <w:rsid w:val="000C4DDD"/>
    <w:rsid w:val="000C510F"/>
    <w:rsid w:val="000C7B27"/>
    <w:rsid w:val="000C7FA8"/>
    <w:rsid w:val="000D0CC2"/>
    <w:rsid w:val="000D20B3"/>
    <w:rsid w:val="000D3F90"/>
    <w:rsid w:val="000D409F"/>
    <w:rsid w:val="000D65F5"/>
    <w:rsid w:val="000D7557"/>
    <w:rsid w:val="000D75B1"/>
    <w:rsid w:val="000E11F9"/>
    <w:rsid w:val="000E3309"/>
    <w:rsid w:val="000E5107"/>
    <w:rsid w:val="000E6E86"/>
    <w:rsid w:val="000F2741"/>
    <w:rsid w:val="000F4EF3"/>
    <w:rsid w:val="000F7278"/>
    <w:rsid w:val="0010373F"/>
    <w:rsid w:val="00103A48"/>
    <w:rsid w:val="00104440"/>
    <w:rsid w:val="00113ACB"/>
    <w:rsid w:val="00117568"/>
    <w:rsid w:val="0012109F"/>
    <w:rsid w:val="0012348A"/>
    <w:rsid w:val="001257E9"/>
    <w:rsid w:val="0013277D"/>
    <w:rsid w:val="00135312"/>
    <w:rsid w:val="00135E11"/>
    <w:rsid w:val="001365AD"/>
    <w:rsid w:val="001370D2"/>
    <w:rsid w:val="001462A8"/>
    <w:rsid w:val="0015112F"/>
    <w:rsid w:val="00162266"/>
    <w:rsid w:val="001654C8"/>
    <w:rsid w:val="00167AC1"/>
    <w:rsid w:val="00173C94"/>
    <w:rsid w:val="00177AEB"/>
    <w:rsid w:val="001916A9"/>
    <w:rsid w:val="00192CF8"/>
    <w:rsid w:val="00193037"/>
    <w:rsid w:val="001931EF"/>
    <w:rsid w:val="00193741"/>
    <w:rsid w:val="00194157"/>
    <w:rsid w:val="00194C87"/>
    <w:rsid w:val="00194CDD"/>
    <w:rsid w:val="0019504E"/>
    <w:rsid w:val="001975D3"/>
    <w:rsid w:val="001A1904"/>
    <w:rsid w:val="001A1FEB"/>
    <w:rsid w:val="001A59A6"/>
    <w:rsid w:val="001A74D0"/>
    <w:rsid w:val="001A7CC0"/>
    <w:rsid w:val="001B629C"/>
    <w:rsid w:val="001B76ED"/>
    <w:rsid w:val="001C1C2B"/>
    <w:rsid w:val="001C6CB6"/>
    <w:rsid w:val="001D52E2"/>
    <w:rsid w:val="001D6162"/>
    <w:rsid w:val="001E3267"/>
    <w:rsid w:val="001E46D8"/>
    <w:rsid w:val="001F1490"/>
    <w:rsid w:val="001F4898"/>
    <w:rsid w:val="001F61B4"/>
    <w:rsid w:val="00200A82"/>
    <w:rsid w:val="00204D47"/>
    <w:rsid w:val="0020622D"/>
    <w:rsid w:val="002111C1"/>
    <w:rsid w:val="00212B49"/>
    <w:rsid w:val="0021580F"/>
    <w:rsid w:val="00217B83"/>
    <w:rsid w:val="0022163A"/>
    <w:rsid w:val="00221F2C"/>
    <w:rsid w:val="0022440B"/>
    <w:rsid w:val="00224648"/>
    <w:rsid w:val="00227285"/>
    <w:rsid w:val="002302C9"/>
    <w:rsid w:val="0023322F"/>
    <w:rsid w:val="00233671"/>
    <w:rsid w:val="002558FA"/>
    <w:rsid w:val="00262B26"/>
    <w:rsid w:val="00266803"/>
    <w:rsid w:val="0027125F"/>
    <w:rsid w:val="00277A01"/>
    <w:rsid w:val="00280742"/>
    <w:rsid w:val="00297354"/>
    <w:rsid w:val="002A0FC5"/>
    <w:rsid w:val="002A3275"/>
    <w:rsid w:val="002A412B"/>
    <w:rsid w:val="002A441C"/>
    <w:rsid w:val="002B2D82"/>
    <w:rsid w:val="002B4665"/>
    <w:rsid w:val="002B65D1"/>
    <w:rsid w:val="002B73F7"/>
    <w:rsid w:val="002C4394"/>
    <w:rsid w:val="002D49D7"/>
    <w:rsid w:val="002E18B1"/>
    <w:rsid w:val="002E3FE3"/>
    <w:rsid w:val="002F1F92"/>
    <w:rsid w:val="002F34AD"/>
    <w:rsid w:val="002F7D49"/>
    <w:rsid w:val="00302904"/>
    <w:rsid w:val="003078C9"/>
    <w:rsid w:val="0031390B"/>
    <w:rsid w:val="0031657F"/>
    <w:rsid w:val="003168D7"/>
    <w:rsid w:val="0031726B"/>
    <w:rsid w:val="00317F7F"/>
    <w:rsid w:val="00320170"/>
    <w:rsid w:val="003262F0"/>
    <w:rsid w:val="00327064"/>
    <w:rsid w:val="00334732"/>
    <w:rsid w:val="00337471"/>
    <w:rsid w:val="00352D46"/>
    <w:rsid w:val="00353E86"/>
    <w:rsid w:val="00353EF9"/>
    <w:rsid w:val="00356742"/>
    <w:rsid w:val="00357F9F"/>
    <w:rsid w:val="00363A7A"/>
    <w:rsid w:val="00365982"/>
    <w:rsid w:val="003666AF"/>
    <w:rsid w:val="00367645"/>
    <w:rsid w:val="00371EA2"/>
    <w:rsid w:val="0037249C"/>
    <w:rsid w:val="00382670"/>
    <w:rsid w:val="00390CB7"/>
    <w:rsid w:val="0039181A"/>
    <w:rsid w:val="0039193B"/>
    <w:rsid w:val="0039328B"/>
    <w:rsid w:val="00393B98"/>
    <w:rsid w:val="003A40B8"/>
    <w:rsid w:val="003A5D2F"/>
    <w:rsid w:val="003B7A0C"/>
    <w:rsid w:val="003B7B18"/>
    <w:rsid w:val="003C6308"/>
    <w:rsid w:val="003C7797"/>
    <w:rsid w:val="003C77BD"/>
    <w:rsid w:val="003D0961"/>
    <w:rsid w:val="003D2F24"/>
    <w:rsid w:val="003D3697"/>
    <w:rsid w:val="003D4F8D"/>
    <w:rsid w:val="003E09A6"/>
    <w:rsid w:val="003E202B"/>
    <w:rsid w:val="003E3721"/>
    <w:rsid w:val="003F3B02"/>
    <w:rsid w:val="003F3C44"/>
    <w:rsid w:val="00400018"/>
    <w:rsid w:val="00400F20"/>
    <w:rsid w:val="0040156D"/>
    <w:rsid w:val="00401588"/>
    <w:rsid w:val="00402D3B"/>
    <w:rsid w:val="00413A2E"/>
    <w:rsid w:val="00414C87"/>
    <w:rsid w:val="0042019F"/>
    <w:rsid w:val="004203A0"/>
    <w:rsid w:val="00421F03"/>
    <w:rsid w:val="00426B52"/>
    <w:rsid w:val="00433CE8"/>
    <w:rsid w:val="00440302"/>
    <w:rsid w:val="00442DD6"/>
    <w:rsid w:val="00455388"/>
    <w:rsid w:val="00457E6E"/>
    <w:rsid w:val="00462827"/>
    <w:rsid w:val="004671C9"/>
    <w:rsid w:val="004711F9"/>
    <w:rsid w:val="004717AA"/>
    <w:rsid w:val="00473BCD"/>
    <w:rsid w:val="00473DF5"/>
    <w:rsid w:val="00474635"/>
    <w:rsid w:val="0048044E"/>
    <w:rsid w:val="00481F52"/>
    <w:rsid w:val="0048359F"/>
    <w:rsid w:val="004837B3"/>
    <w:rsid w:val="00486B44"/>
    <w:rsid w:val="00486D8C"/>
    <w:rsid w:val="00490F89"/>
    <w:rsid w:val="00492F4E"/>
    <w:rsid w:val="004A3121"/>
    <w:rsid w:val="004B2770"/>
    <w:rsid w:val="004B5374"/>
    <w:rsid w:val="004C4A4D"/>
    <w:rsid w:val="004C4E09"/>
    <w:rsid w:val="004C674C"/>
    <w:rsid w:val="004C6B27"/>
    <w:rsid w:val="004C7A59"/>
    <w:rsid w:val="004D05C4"/>
    <w:rsid w:val="004D0FF8"/>
    <w:rsid w:val="004D2CCD"/>
    <w:rsid w:val="004D760D"/>
    <w:rsid w:val="004E0CAA"/>
    <w:rsid w:val="004E3CC7"/>
    <w:rsid w:val="004E4027"/>
    <w:rsid w:val="004F02A7"/>
    <w:rsid w:val="00500F1F"/>
    <w:rsid w:val="0050137E"/>
    <w:rsid w:val="00502191"/>
    <w:rsid w:val="005038FE"/>
    <w:rsid w:val="00506A9C"/>
    <w:rsid w:val="005123DE"/>
    <w:rsid w:val="00514C94"/>
    <w:rsid w:val="005152E8"/>
    <w:rsid w:val="00524AC0"/>
    <w:rsid w:val="005305E6"/>
    <w:rsid w:val="005328D6"/>
    <w:rsid w:val="005375BC"/>
    <w:rsid w:val="00540657"/>
    <w:rsid w:val="005413B4"/>
    <w:rsid w:val="00546F58"/>
    <w:rsid w:val="0056022E"/>
    <w:rsid w:val="00560FD3"/>
    <w:rsid w:val="00561BBA"/>
    <w:rsid w:val="00567AF3"/>
    <w:rsid w:val="00575577"/>
    <w:rsid w:val="00575761"/>
    <w:rsid w:val="00577F3B"/>
    <w:rsid w:val="0058097D"/>
    <w:rsid w:val="00581DE4"/>
    <w:rsid w:val="00585D64"/>
    <w:rsid w:val="00591B5E"/>
    <w:rsid w:val="00592406"/>
    <w:rsid w:val="00592FF0"/>
    <w:rsid w:val="00596CA3"/>
    <w:rsid w:val="00597EF0"/>
    <w:rsid w:val="005A38DE"/>
    <w:rsid w:val="005B2EE9"/>
    <w:rsid w:val="005B36AB"/>
    <w:rsid w:val="005B7038"/>
    <w:rsid w:val="005B731B"/>
    <w:rsid w:val="005C13A0"/>
    <w:rsid w:val="005C2B96"/>
    <w:rsid w:val="005C360C"/>
    <w:rsid w:val="005C5C9E"/>
    <w:rsid w:val="005C6603"/>
    <w:rsid w:val="005C67A1"/>
    <w:rsid w:val="005D31E7"/>
    <w:rsid w:val="005E0F3B"/>
    <w:rsid w:val="005E3AB6"/>
    <w:rsid w:val="005E572D"/>
    <w:rsid w:val="005E6D72"/>
    <w:rsid w:val="005E761F"/>
    <w:rsid w:val="005F67C0"/>
    <w:rsid w:val="005F6D54"/>
    <w:rsid w:val="005F6FCC"/>
    <w:rsid w:val="00601569"/>
    <w:rsid w:val="00601FC3"/>
    <w:rsid w:val="006105E6"/>
    <w:rsid w:val="00612BCB"/>
    <w:rsid w:val="006139DE"/>
    <w:rsid w:val="00615525"/>
    <w:rsid w:val="00615A9D"/>
    <w:rsid w:val="0062144F"/>
    <w:rsid w:val="0062381F"/>
    <w:rsid w:val="00623D6A"/>
    <w:rsid w:val="00626FCE"/>
    <w:rsid w:val="00634CC5"/>
    <w:rsid w:val="00634F10"/>
    <w:rsid w:val="00636703"/>
    <w:rsid w:val="006406FC"/>
    <w:rsid w:val="00640BDD"/>
    <w:rsid w:val="006436F6"/>
    <w:rsid w:val="00643888"/>
    <w:rsid w:val="006449BE"/>
    <w:rsid w:val="006466E5"/>
    <w:rsid w:val="0065119A"/>
    <w:rsid w:val="006522B5"/>
    <w:rsid w:val="006533AE"/>
    <w:rsid w:val="00660908"/>
    <w:rsid w:val="00660B96"/>
    <w:rsid w:val="00664C0D"/>
    <w:rsid w:val="00664DCF"/>
    <w:rsid w:val="00667229"/>
    <w:rsid w:val="00670B05"/>
    <w:rsid w:val="00672995"/>
    <w:rsid w:val="0067378B"/>
    <w:rsid w:val="00673BEC"/>
    <w:rsid w:val="00677F52"/>
    <w:rsid w:val="0068028F"/>
    <w:rsid w:val="0068148A"/>
    <w:rsid w:val="00682A12"/>
    <w:rsid w:val="00686454"/>
    <w:rsid w:val="0068725A"/>
    <w:rsid w:val="00694FBF"/>
    <w:rsid w:val="006A2AD7"/>
    <w:rsid w:val="006A3450"/>
    <w:rsid w:val="006B10DB"/>
    <w:rsid w:val="006B2A6C"/>
    <w:rsid w:val="006B60D8"/>
    <w:rsid w:val="006B7953"/>
    <w:rsid w:val="006C2D8E"/>
    <w:rsid w:val="006C3151"/>
    <w:rsid w:val="006C3371"/>
    <w:rsid w:val="006C4132"/>
    <w:rsid w:val="006C764D"/>
    <w:rsid w:val="006D0E67"/>
    <w:rsid w:val="006D3E1A"/>
    <w:rsid w:val="006E55CC"/>
    <w:rsid w:val="006F0162"/>
    <w:rsid w:val="006F1FA2"/>
    <w:rsid w:val="00701DBE"/>
    <w:rsid w:val="00703D02"/>
    <w:rsid w:val="00703FBB"/>
    <w:rsid w:val="0070451C"/>
    <w:rsid w:val="00724AD4"/>
    <w:rsid w:val="007306F4"/>
    <w:rsid w:val="007308DB"/>
    <w:rsid w:val="0073258F"/>
    <w:rsid w:val="00736779"/>
    <w:rsid w:val="00736A5A"/>
    <w:rsid w:val="00736BF8"/>
    <w:rsid w:val="0074082A"/>
    <w:rsid w:val="00742416"/>
    <w:rsid w:val="00746D20"/>
    <w:rsid w:val="007478DD"/>
    <w:rsid w:val="0075027B"/>
    <w:rsid w:val="00753326"/>
    <w:rsid w:val="007567E6"/>
    <w:rsid w:val="00762B61"/>
    <w:rsid w:val="00765A8B"/>
    <w:rsid w:val="007661B2"/>
    <w:rsid w:val="00767F0F"/>
    <w:rsid w:val="00770359"/>
    <w:rsid w:val="007718CF"/>
    <w:rsid w:val="00772DB9"/>
    <w:rsid w:val="00774C9A"/>
    <w:rsid w:val="00774E87"/>
    <w:rsid w:val="007761ED"/>
    <w:rsid w:val="00776BB1"/>
    <w:rsid w:val="007778E3"/>
    <w:rsid w:val="007821C3"/>
    <w:rsid w:val="007824AD"/>
    <w:rsid w:val="00783D03"/>
    <w:rsid w:val="00784D1F"/>
    <w:rsid w:val="00786520"/>
    <w:rsid w:val="00787FA0"/>
    <w:rsid w:val="007927F4"/>
    <w:rsid w:val="0079662A"/>
    <w:rsid w:val="007A132A"/>
    <w:rsid w:val="007A1AE0"/>
    <w:rsid w:val="007A561D"/>
    <w:rsid w:val="007B05EA"/>
    <w:rsid w:val="007B42BF"/>
    <w:rsid w:val="007B4685"/>
    <w:rsid w:val="007B575A"/>
    <w:rsid w:val="007B74D0"/>
    <w:rsid w:val="007C2D8B"/>
    <w:rsid w:val="007D10A4"/>
    <w:rsid w:val="007D7108"/>
    <w:rsid w:val="007D7A08"/>
    <w:rsid w:val="007E0896"/>
    <w:rsid w:val="007E198C"/>
    <w:rsid w:val="007F6C54"/>
    <w:rsid w:val="007F7DE0"/>
    <w:rsid w:val="00803B75"/>
    <w:rsid w:val="00806E5A"/>
    <w:rsid w:val="00812A66"/>
    <w:rsid w:val="00824615"/>
    <w:rsid w:val="00826149"/>
    <w:rsid w:val="00827469"/>
    <w:rsid w:val="00832A0E"/>
    <w:rsid w:val="0083307C"/>
    <w:rsid w:val="008347CC"/>
    <w:rsid w:val="00835F74"/>
    <w:rsid w:val="00841BAB"/>
    <w:rsid w:val="008422DC"/>
    <w:rsid w:val="0084264B"/>
    <w:rsid w:val="0085001F"/>
    <w:rsid w:val="00850D16"/>
    <w:rsid w:val="008528D5"/>
    <w:rsid w:val="008548F5"/>
    <w:rsid w:val="00854F91"/>
    <w:rsid w:val="00857A73"/>
    <w:rsid w:val="008667F8"/>
    <w:rsid w:val="00872075"/>
    <w:rsid w:val="0087338F"/>
    <w:rsid w:val="00876B7D"/>
    <w:rsid w:val="00877505"/>
    <w:rsid w:val="00877536"/>
    <w:rsid w:val="00877F43"/>
    <w:rsid w:val="00881590"/>
    <w:rsid w:val="0088193F"/>
    <w:rsid w:val="008820BC"/>
    <w:rsid w:val="0088787A"/>
    <w:rsid w:val="00892270"/>
    <w:rsid w:val="00893146"/>
    <w:rsid w:val="00895B90"/>
    <w:rsid w:val="008A0002"/>
    <w:rsid w:val="008A22E6"/>
    <w:rsid w:val="008B0B58"/>
    <w:rsid w:val="008B409A"/>
    <w:rsid w:val="008C16A7"/>
    <w:rsid w:val="008C186A"/>
    <w:rsid w:val="008C56FC"/>
    <w:rsid w:val="008C7F85"/>
    <w:rsid w:val="008D4F64"/>
    <w:rsid w:val="008D698B"/>
    <w:rsid w:val="008D7D17"/>
    <w:rsid w:val="008F06BF"/>
    <w:rsid w:val="008F5D1D"/>
    <w:rsid w:val="008F64BB"/>
    <w:rsid w:val="00904E01"/>
    <w:rsid w:val="00910A67"/>
    <w:rsid w:val="0091130A"/>
    <w:rsid w:val="009121B8"/>
    <w:rsid w:val="0091539D"/>
    <w:rsid w:val="00915764"/>
    <w:rsid w:val="00920D4F"/>
    <w:rsid w:val="009238BC"/>
    <w:rsid w:val="00926511"/>
    <w:rsid w:val="00927D26"/>
    <w:rsid w:val="00930AFA"/>
    <w:rsid w:val="00931879"/>
    <w:rsid w:val="009321D5"/>
    <w:rsid w:val="009412E3"/>
    <w:rsid w:val="0094491E"/>
    <w:rsid w:val="009459EC"/>
    <w:rsid w:val="00947A2C"/>
    <w:rsid w:val="00950FFE"/>
    <w:rsid w:val="0095313B"/>
    <w:rsid w:val="00955BE2"/>
    <w:rsid w:val="00964D0F"/>
    <w:rsid w:val="0096559F"/>
    <w:rsid w:val="0096638A"/>
    <w:rsid w:val="0097466A"/>
    <w:rsid w:val="009751FC"/>
    <w:rsid w:val="00980828"/>
    <w:rsid w:val="0098096C"/>
    <w:rsid w:val="00982074"/>
    <w:rsid w:val="0098444D"/>
    <w:rsid w:val="009863B9"/>
    <w:rsid w:val="00986B05"/>
    <w:rsid w:val="009923FD"/>
    <w:rsid w:val="00992BF2"/>
    <w:rsid w:val="009962D9"/>
    <w:rsid w:val="00997B58"/>
    <w:rsid w:val="009A1002"/>
    <w:rsid w:val="009A10B9"/>
    <w:rsid w:val="009A2C38"/>
    <w:rsid w:val="009B0D19"/>
    <w:rsid w:val="009B1A67"/>
    <w:rsid w:val="009B4019"/>
    <w:rsid w:val="009B5977"/>
    <w:rsid w:val="009B797D"/>
    <w:rsid w:val="009C0D56"/>
    <w:rsid w:val="009C2B57"/>
    <w:rsid w:val="009C2D78"/>
    <w:rsid w:val="009C5DCF"/>
    <w:rsid w:val="009C5E8C"/>
    <w:rsid w:val="009C65B0"/>
    <w:rsid w:val="009D143F"/>
    <w:rsid w:val="009D1CB6"/>
    <w:rsid w:val="009D405C"/>
    <w:rsid w:val="009D6E42"/>
    <w:rsid w:val="009E12EE"/>
    <w:rsid w:val="009E59CB"/>
    <w:rsid w:val="009E62C4"/>
    <w:rsid w:val="009F0293"/>
    <w:rsid w:val="009F4A3B"/>
    <w:rsid w:val="009F7FA2"/>
    <w:rsid w:val="00A0088B"/>
    <w:rsid w:val="00A065B9"/>
    <w:rsid w:val="00A11A8F"/>
    <w:rsid w:val="00A122BD"/>
    <w:rsid w:val="00A12A4D"/>
    <w:rsid w:val="00A1386C"/>
    <w:rsid w:val="00A1520B"/>
    <w:rsid w:val="00A1625C"/>
    <w:rsid w:val="00A16B35"/>
    <w:rsid w:val="00A224B9"/>
    <w:rsid w:val="00A24A5C"/>
    <w:rsid w:val="00A41A90"/>
    <w:rsid w:val="00A42F00"/>
    <w:rsid w:val="00A43087"/>
    <w:rsid w:val="00A479A3"/>
    <w:rsid w:val="00A5034C"/>
    <w:rsid w:val="00A50690"/>
    <w:rsid w:val="00A53D4E"/>
    <w:rsid w:val="00A54BE7"/>
    <w:rsid w:val="00A55AA4"/>
    <w:rsid w:val="00A71909"/>
    <w:rsid w:val="00A75E6C"/>
    <w:rsid w:val="00A81C05"/>
    <w:rsid w:val="00A84F21"/>
    <w:rsid w:val="00A90D80"/>
    <w:rsid w:val="00A91EFD"/>
    <w:rsid w:val="00A96075"/>
    <w:rsid w:val="00A973A2"/>
    <w:rsid w:val="00AA2FD3"/>
    <w:rsid w:val="00AA515A"/>
    <w:rsid w:val="00AB1D72"/>
    <w:rsid w:val="00AB2484"/>
    <w:rsid w:val="00AB6D89"/>
    <w:rsid w:val="00AB6E04"/>
    <w:rsid w:val="00AB77D9"/>
    <w:rsid w:val="00AC07EF"/>
    <w:rsid w:val="00AC1D5D"/>
    <w:rsid w:val="00AC306E"/>
    <w:rsid w:val="00AC4CFC"/>
    <w:rsid w:val="00AC5DE8"/>
    <w:rsid w:val="00AC60CA"/>
    <w:rsid w:val="00AC7A10"/>
    <w:rsid w:val="00AD3FC4"/>
    <w:rsid w:val="00AF7C8A"/>
    <w:rsid w:val="00B0249E"/>
    <w:rsid w:val="00B0593E"/>
    <w:rsid w:val="00B05CBC"/>
    <w:rsid w:val="00B1289D"/>
    <w:rsid w:val="00B13DF8"/>
    <w:rsid w:val="00B15F2B"/>
    <w:rsid w:val="00B2164E"/>
    <w:rsid w:val="00B21804"/>
    <w:rsid w:val="00B26F17"/>
    <w:rsid w:val="00B3761F"/>
    <w:rsid w:val="00B417A8"/>
    <w:rsid w:val="00B4320A"/>
    <w:rsid w:val="00B447FB"/>
    <w:rsid w:val="00B67074"/>
    <w:rsid w:val="00B674B0"/>
    <w:rsid w:val="00B675DF"/>
    <w:rsid w:val="00B704C1"/>
    <w:rsid w:val="00B70EC4"/>
    <w:rsid w:val="00B748AA"/>
    <w:rsid w:val="00B76AA9"/>
    <w:rsid w:val="00B77866"/>
    <w:rsid w:val="00B80727"/>
    <w:rsid w:val="00B80959"/>
    <w:rsid w:val="00B80D38"/>
    <w:rsid w:val="00B82803"/>
    <w:rsid w:val="00B82B93"/>
    <w:rsid w:val="00B87BFF"/>
    <w:rsid w:val="00B92407"/>
    <w:rsid w:val="00B92CBA"/>
    <w:rsid w:val="00B94FA2"/>
    <w:rsid w:val="00BA216F"/>
    <w:rsid w:val="00BA259B"/>
    <w:rsid w:val="00BA418E"/>
    <w:rsid w:val="00BA4CBE"/>
    <w:rsid w:val="00BA57B4"/>
    <w:rsid w:val="00BB0DB0"/>
    <w:rsid w:val="00BB104A"/>
    <w:rsid w:val="00BB2895"/>
    <w:rsid w:val="00BB2C65"/>
    <w:rsid w:val="00BB2DAE"/>
    <w:rsid w:val="00BC0F88"/>
    <w:rsid w:val="00BC1D3B"/>
    <w:rsid w:val="00BC2CE0"/>
    <w:rsid w:val="00BC4093"/>
    <w:rsid w:val="00BC443F"/>
    <w:rsid w:val="00BC5DD9"/>
    <w:rsid w:val="00BC5E27"/>
    <w:rsid w:val="00BC6CBC"/>
    <w:rsid w:val="00BD0B24"/>
    <w:rsid w:val="00BD0D74"/>
    <w:rsid w:val="00BD0E52"/>
    <w:rsid w:val="00BD1DCD"/>
    <w:rsid w:val="00BD28D0"/>
    <w:rsid w:val="00BD46DB"/>
    <w:rsid w:val="00BD4F31"/>
    <w:rsid w:val="00BD5DD6"/>
    <w:rsid w:val="00BD5E30"/>
    <w:rsid w:val="00BE06C0"/>
    <w:rsid w:val="00BE1F56"/>
    <w:rsid w:val="00BE1FF1"/>
    <w:rsid w:val="00BE27A4"/>
    <w:rsid w:val="00BE2C4C"/>
    <w:rsid w:val="00BF1043"/>
    <w:rsid w:val="00BF11AE"/>
    <w:rsid w:val="00BF2E32"/>
    <w:rsid w:val="00BF68B6"/>
    <w:rsid w:val="00C01C1D"/>
    <w:rsid w:val="00C03578"/>
    <w:rsid w:val="00C040D6"/>
    <w:rsid w:val="00C1033E"/>
    <w:rsid w:val="00C12816"/>
    <w:rsid w:val="00C153BD"/>
    <w:rsid w:val="00C16636"/>
    <w:rsid w:val="00C176A7"/>
    <w:rsid w:val="00C2056C"/>
    <w:rsid w:val="00C20CE9"/>
    <w:rsid w:val="00C264D2"/>
    <w:rsid w:val="00C345D9"/>
    <w:rsid w:val="00C348DF"/>
    <w:rsid w:val="00C36149"/>
    <w:rsid w:val="00C40F17"/>
    <w:rsid w:val="00C4140A"/>
    <w:rsid w:val="00C44EB0"/>
    <w:rsid w:val="00C4709E"/>
    <w:rsid w:val="00C47F29"/>
    <w:rsid w:val="00C51124"/>
    <w:rsid w:val="00C51C82"/>
    <w:rsid w:val="00C53A35"/>
    <w:rsid w:val="00C57C97"/>
    <w:rsid w:val="00C640C2"/>
    <w:rsid w:val="00C67504"/>
    <w:rsid w:val="00C71340"/>
    <w:rsid w:val="00C715EE"/>
    <w:rsid w:val="00C725A9"/>
    <w:rsid w:val="00C822F2"/>
    <w:rsid w:val="00CA2E3A"/>
    <w:rsid w:val="00CA67F9"/>
    <w:rsid w:val="00CA7D9B"/>
    <w:rsid w:val="00CB23F2"/>
    <w:rsid w:val="00CB4FCD"/>
    <w:rsid w:val="00CB58BD"/>
    <w:rsid w:val="00CC001D"/>
    <w:rsid w:val="00CC01C7"/>
    <w:rsid w:val="00CC3203"/>
    <w:rsid w:val="00CC6797"/>
    <w:rsid w:val="00CD40D7"/>
    <w:rsid w:val="00CE2764"/>
    <w:rsid w:val="00CE3DBA"/>
    <w:rsid w:val="00CE6088"/>
    <w:rsid w:val="00CE7F6B"/>
    <w:rsid w:val="00CF0DC9"/>
    <w:rsid w:val="00CF5469"/>
    <w:rsid w:val="00CF6632"/>
    <w:rsid w:val="00CF7D64"/>
    <w:rsid w:val="00D00FBA"/>
    <w:rsid w:val="00D01554"/>
    <w:rsid w:val="00D06D92"/>
    <w:rsid w:val="00D07358"/>
    <w:rsid w:val="00D10171"/>
    <w:rsid w:val="00D10A01"/>
    <w:rsid w:val="00D11F54"/>
    <w:rsid w:val="00D15CF0"/>
    <w:rsid w:val="00D24C22"/>
    <w:rsid w:val="00D3009F"/>
    <w:rsid w:val="00D32EB6"/>
    <w:rsid w:val="00D344BE"/>
    <w:rsid w:val="00D34F43"/>
    <w:rsid w:val="00D400F4"/>
    <w:rsid w:val="00D4021B"/>
    <w:rsid w:val="00D42635"/>
    <w:rsid w:val="00D43BBD"/>
    <w:rsid w:val="00D516DC"/>
    <w:rsid w:val="00D52685"/>
    <w:rsid w:val="00D54748"/>
    <w:rsid w:val="00D55609"/>
    <w:rsid w:val="00D579AB"/>
    <w:rsid w:val="00D61C87"/>
    <w:rsid w:val="00D622BB"/>
    <w:rsid w:val="00D638DA"/>
    <w:rsid w:val="00D66A4A"/>
    <w:rsid w:val="00D66B34"/>
    <w:rsid w:val="00D737C2"/>
    <w:rsid w:val="00D7611A"/>
    <w:rsid w:val="00D91CD0"/>
    <w:rsid w:val="00D93FFD"/>
    <w:rsid w:val="00D944FE"/>
    <w:rsid w:val="00D94CBB"/>
    <w:rsid w:val="00D96CD0"/>
    <w:rsid w:val="00D977C3"/>
    <w:rsid w:val="00DA0090"/>
    <w:rsid w:val="00DA2C7E"/>
    <w:rsid w:val="00DA3F2E"/>
    <w:rsid w:val="00DA5AA9"/>
    <w:rsid w:val="00DA60EA"/>
    <w:rsid w:val="00DA7A56"/>
    <w:rsid w:val="00DB0D53"/>
    <w:rsid w:val="00DB5C16"/>
    <w:rsid w:val="00DB653A"/>
    <w:rsid w:val="00DB7C99"/>
    <w:rsid w:val="00DC6A15"/>
    <w:rsid w:val="00DC7C61"/>
    <w:rsid w:val="00DD21F0"/>
    <w:rsid w:val="00DD68A6"/>
    <w:rsid w:val="00DE42D8"/>
    <w:rsid w:val="00DE5CB5"/>
    <w:rsid w:val="00DE71F2"/>
    <w:rsid w:val="00DE763B"/>
    <w:rsid w:val="00DE79D3"/>
    <w:rsid w:val="00DF5FD7"/>
    <w:rsid w:val="00E00AA6"/>
    <w:rsid w:val="00E00DC1"/>
    <w:rsid w:val="00E11EE9"/>
    <w:rsid w:val="00E125E6"/>
    <w:rsid w:val="00E140ED"/>
    <w:rsid w:val="00E21337"/>
    <w:rsid w:val="00E2143F"/>
    <w:rsid w:val="00E2176F"/>
    <w:rsid w:val="00E25C6E"/>
    <w:rsid w:val="00E308FF"/>
    <w:rsid w:val="00E330E3"/>
    <w:rsid w:val="00E353D4"/>
    <w:rsid w:val="00E40BD2"/>
    <w:rsid w:val="00E552AF"/>
    <w:rsid w:val="00E55F4F"/>
    <w:rsid w:val="00E57FA9"/>
    <w:rsid w:val="00E631FE"/>
    <w:rsid w:val="00E6440D"/>
    <w:rsid w:val="00E6659F"/>
    <w:rsid w:val="00E67DBC"/>
    <w:rsid w:val="00E70AC0"/>
    <w:rsid w:val="00E73D11"/>
    <w:rsid w:val="00E74D1D"/>
    <w:rsid w:val="00E806BC"/>
    <w:rsid w:val="00E8317B"/>
    <w:rsid w:val="00E83F2D"/>
    <w:rsid w:val="00E90AE6"/>
    <w:rsid w:val="00E914E4"/>
    <w:rsid w:val="00E91D88"/>
    <w:rsid w:val="00E91F8E"/>
    <w:rsid w:val="00E970E2"/>
    <w:rsid w:val="00E9718E"/>
    <w:rsid w:val="00E9744D"/>
    <w:rsid w:val="00E977B1"/>
    <w:rsid w:val="00EA1153"/>
    <w:rsid w:val="00EA4378"/>
    <w:rsid w:val="00EA5F09"/>
    <w:rsid w:val="00EA648D"/>
    <w:rsid w:val="00EA6C93"/>
    <w:rsid w:val="00EB5088"/>
    <w:rsid w:val="00EC0FBB"/>
    <w:rsid w:val="00EC2A48"/>
    <w:rsid w:val="00EC63FC"/>
    <w:rsid w:val="00ED13EF"/>
    <w:rsid w:val="00ED1F42"/>
    <w:rsid w:val="00ED2407"/>
    <w:rsid w:val="00ED46F3"/>
    <w:rsid w:val="00ED4F71"/>
    <w:rsid w:val="00ED7E5B"/>
    <w:rsid w:val="00EE1FF6"/>
    <w:rsid w:val="00EE3803"/>
    <w:rsid w:val="00EF06BA"/>
    <w:rsid w:val="00EF1F2C"/>
    <w:rsid w:val="00EF4723"/>
    <w:rsid w:val="00EF768F"/>
    <w:rsid w:val="00F0104F"/>
    <w:rsid w:val="00F01E23"/>
    <w:rsid w:val="00F02171"/>
    <w:rsid w:val="00F04772"/>
    <w:rsid w:val="00F0553F"/>
    <w:rsid w:val="00F074D7"/>
    <w:rsid w:val="00F109A3"/>
    <w:rsid w:val="00F10B47"/>
    <w:rsid w:val="00F13FB3"/>
    <w:rsid w:val="00F160F4"/>
    <w:rsid w:val="00F1716A"/>
    <w:rsid w:val="00F2325D"/>
    <w:rsid w:val="00F23492"/>
    <w:rsid w:val="00F24CA5"/>
    <w:rsid w:val="00F309BD"/>
    <w:rsid w:val="00F35DAE"/>
    <w:rsid w:val="00F41E39"/>
    <w:rsid w:val="00F42270"/>
    <w:rsid w:val="00F4757A"/>
    <w:rsid w:val="00F53F82"/>
    <w:rsid w:val="00F62B02"/>
    <w:rsid w:val="00F63927"/>
    <w:rsid w:val="00F64427"/>
    <w:rsid w:val="00F64643"/>
    <w:rsid w:val="00F6502F"/>
    <w:rsid w:val="00F70907"/>
    <w:rsid w:val="00F71B61"/>
    <w:rsid w:val="00F76B99"/>
    <w:rsid w:val="00F7751A"/>
    <w:rsid w:val="00F8025D"/>
    <w:rsid w:val="00F83038"/>
    <w:rsid w:val="00F83F2F"/>
    <w:rsid w:val="00F841F4"/>
    <w:rsid w:val="00F90EE6"/>
    <w:rsid w:val="00F93D1D"/>
    <w:rsid w:val="00F9404A"/>
    <w:rsid w:val="00F96B13"/>
    <w:rsid w:val="00F97426"/>
    <w:rsid w:val="00FA07DF"/>
    <w:rsid w:val="00FA31A7"/>
    <w:rsid w:val="00FB4937"/>
    <w:rsid w:val="00FC303E"/>
    <w:rsid w:val="00FD14DD"/>
    <w:rsid w:val="00FD30D1"/>
    <w:rsid w:val="00FD468D"/>
    <w:rsid w:val="00FD631C"/>
    <w:rsid w:val="00FD676C"/>
    <w:rsid w:val="00FE1AAF"/>
    <w:rsid w:val="00FE3BC1"/>
    <w:rsid w:val="00FE3F2B"/>
    <w:rsid w:val="00FE4474"/>
    <w:rsid w:val="00FE6001"/>
    <w:rsid w:val="00FF2BAE"/>
    <w:rsid w:val="00FF31E9"/>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CAAB9C-1135-4264-AA82-24807174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BC6C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158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CB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C6CBC"/>
    <w:rPr>
      <w:sz w:val="18"/>
      <w:szCs w:val="18"/>
    </w:rPr>
  </w:style>
  <w:style w:type="paragraph" w:styleId="a4">
    <w:name w:val="footer"/>
    <w:basedOn w:val="a"/>
    <w:link w:val="Char0"/>
    <w:uiPriority w:val="99"/>
    <w:unhideWhenUsed/>
    <w:rsid w:val="00BC6CBC"/>
    <w:pPr>
      <w:tabs>
        <w:tab w:val="center" w:pos="4153"/>
        <w:tab w:val="right" w:pos="8306"/>
      </w:tabs>
      <w:snapToGrid w:val="0"/>
      <w:jc w:val="left"/>
    </w:pPr>
    <w:rPr>
      <w:sz w:val="18"/>
      <w:szCs w:val="18"/>
    </w:rPr>
  </w:style>
  <w:style w:type="character" w:customStyle="1" w:styleId="Char0">
    <w:name w:val="页脚 Char"/>
    <w:link w:val="a4"/>
    <w:uiPriority w:val="99"/>
    <w:rsid w:val="00BC6CBC"/>
    <w:rPr>
      <w:sz w:val="18"/>
      <w:szCs w:val="18"/>
    </w:rPr>
  </w:style>
  <w:style w:type="character" w:customStyle="1" w:styleId="1Char">
    <w:name w:val="标题 1 Char"/>
    <w:link w:val="1"/>
    <w:uiPriority w:val="9"/>
    <w:rsid w:val="00BC6CBC"/>
    <w:rPr>
      <w:b/>
      <w:bCs/>
      <w:kern w:val="44"/>
      <w:sz w:val="44"/>
      <w:szCs w:val="44"/>
    </w:rPr>
  </w:style>
  <w:style w:type="character" w:customStyle="1" w:styleId="2Char">
    <w:name w:val="标题 2 Char"/>
    <w:link w:val="2"/>
    <w:uiPriority w:val="9"/>
    <w:rsid w:val="00401588"/>
    <w:rPr>
      <w:rFonts w:ascii="Cambria" w:eastAsia="宋体" w:hAnsi="Cambria" w:cs="Times New Roman"/>
      <w:b/>
      <w:bCs/>
      <w:sz w:val="32"/>
      <w:szCs w:val="32"/>
    </w:rPr>
  </w:style>
  <w:style w:type="paragraph" w:styleId="a5">
    <w:name w:val="Balloon Text"/>
    <w:basedOn w:val="a"/>
    <w:link w:val="Char1"/>
    <w:uiPriority w:val="99"/>
    <w:semiHidden/>
    <w:unhideWhenUsed/>
    <w:rsid w:val="004E4027"/>
    <w:rPr>
      <w:sz w:val="18"/>
      <w:szCs w:val="18"/>
    </w:rPr>
  </w:style>
  <w:style w:type="character" w:customStyle="1" w:styleId="Char1">
    <w:name w:val="批注框文本 Char"/>
    <w:link w:val="a5"/>
    <w:uiPriority w:val="99"/>
    <w:semiHidden/>
    <w:rsid w:val="004E4027"/>
    <w:rPr>
      <w:sz w:val="18"/>
      <w:szCs w:val="18"/>
    </w:rPr>
  </w:style>
  <w:style w:type="table" w:styleId="a6">
    <w:name w:val="Table Grid"/>
    <w:basedOn w:val="a1"/>
    <w:uiPriority w:val="59"/>
    <w:rsid w:val="00090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41337">
      <w:bodyDiv w:val="1"/>
      <w:marLeft w:val="0"/>
      <w:marRight w:val="0"/>
      <w:marTop w:val="100"/>
      <w:marBottom w:val="100"/>
      <w:divBdr>
        <w:top w:val="none" w:sz="0" w:space="0" w:color="auto"/>
        <w:left w:val="none" w:sz="0" w:space="0" w:color="auto"/>
        <w:bottom w:val="none" w:sz="0" w:space="0" w:color="auto"/>
        <w:right w:val="none" w:sz="0" w:space="0" w:color="auto"/>
      </w:divBdr>
      <w:divsChild>
        <w:div w:id="1477525584">
          <w:marLeft w:val="0"/>
          <w:marRight w:val="0"/>
          <w:marTop w:val="0"/>
          <w:marBottom w:val="0"/>
          <w:divBdr>
            <w:top w:val="none" w:sz="0" w:space="0" w:color="auto"/>
            <w:left w:val="none" w:sz="0" w:space="0" w:color="auto"/>
            <w:bottom w:val="none" w:sz="0" w:space="0" w:color="auto"/>
            <w:right w:val="none" w:sz="0" w:space="0" w:color="auto"/>
          </w:divBdr>
          <w:divsChild>
            <w:div w:id="227037549">
              <w:marLeft w:val="0"/>
              <w:marRight w:val="0"/>
              <w:marTop w:val="0"/>
              <w:marBottom w:val="0"/>
              <w:divBdr>
                <w:top w:val="none" w:sz="0" w:space="0" w:color="auto"/>
                <w:left w:val="none" w:sz="0" w:space="0" w:color="auto"/>
                <w:bottom w:val="none" w:sz="0" w:space="0" w:color="auto"/>
                <w:right w:val="none" w:sz="0" w:space="0" w:color="auto"/>
              </w:divBdr>
              <w:divsChild>
                <w:div w:id="509565578">
                  <w:marLeft w:val="0"/>
                  <w:marRight w:val="0"/>
                  <w:marTop w:val="0"/>
                  <w:marBottom w:val="0"/>
                  <w:divBdr>
                    <w:top w:val="none" w:sz="0" w:space="0" w:color="auto"/>
                    <w:left w:val="none" w:sz="0" w:space="0" w:color="auto"/>
                    <w:bottom w:val="none" w:sz="0" w:space="0" w:color="auto"/>
                    <w:right w:val="none" w:sz="0" w:space="0" w:color="auto"/>
                  </w:divBdr>
                  <w:divsChild>
                    <w:div w:id="1499998742">
                      <w:marLeft w:val="0"/>
                      <w:marRight w:val="0"/>
                      <w:marTop w:val="150"/>
                      <w:marBottom w:val="0"/>
                      <w:divBdr>
                        <w:top w:val="none" w:sz="0" w:space="0" w:color="auto"/>
                        <w:left w:val="none" w:sz="0" w:space="0" w:color="auto"/>
                        <w:bottom w:val="none" w:sz="0" w:space="0" w:color="auto"/>
                        <w:right w:val="none" w:sz="0" w:space="0" w:color="auto"/>
                      </w:divBdr>
                      <w:divsChild>
                        <w:div w:id="1689915525">
                          <w:marLeft w:val="0"/>
                          <w:marRight w:val="0"/>
                          <w:marTop w:val="0"/>
                          <w:marBottom w:val="0"/>
                          <w:divBdr>
                            <w:top w:val="none" w:sz="0" w:space="0" w:color="auto"/>
                            <w:left w:val="none" w:sz="0" w:space="0" w:color="auto"/>
                            <w:bottom w:val="none" w:sz="0" w:space="0" w:color="auto"/>
                            <w:right w:val="none" w:sz="0" w:space="0" w:color="auto"/>
                          </w:divBdr>
                          <w:divsChild>
                            <w:div w:id="1968197904">
                              <w:marLeft w:val="0"/>
                              <w:marRight w:val="0"/>
                              <w:marTop w:val="0"/>
                              <w:marBottom w:val="0"/>
                              <w:divBdr>
                                <w:top w:val="none" w:sz="0" w:space="0" w:color="auto"/>
                                <w:left w:val="none" w:sz="0" w:space="0" w:color="auto"/>
                                <w:bottom w:val="none" w:sz="0" w:space="0" w:color="auto"/>
                                <w:right w:val="none" w:sz="0" w:space="0" w:color="auto"/>
                              </w:divBdr>
                              <w:divsChild>
                                <w:div w:id="1020935726">
                                  <w:marLeft w:val="0"/>
                                  <w:marRight w:val="0"/>
                                  <w:marTop w:val="0"/>
                                  <w:marBottom w:val="0"/>
                                  <w:divBdr>
                                    <w:top w:val="none" w:sz="0" w:space="0" w:color="auto"/>
                                    <w:left w:val="none" w:sz="0" w:space="0" w:color="auto"/>
                                    <w:bottom w:val="none" w:sz="0" w:space="0" w:color="auto"/>
                                    <w:right w:val="none" w:sz="0" w:space="0" w:color="auto"/>
                                  </w:divBdr>
                                  <w:divsChild>
                                    <w:div w:id="745997801">
                                      <w:marLeft w:val="0"/>
                                      <w:marRight w:val="0"/>
                                      <w:marTop w:val="0"/>
                                      <w:marBottom w:val="0"/>
                                      <w:divBdr>
                                        <w:top w:val="none" w:sz="0" w:space="0" w:color="auto"/>
                                        <w:left w:val="none" w:sz="0" w:space="0" w:color="auto"/>
                                        <w:bottom w:val="none" w:sz="0" w:space="0" w:color="auto"/>
                                        <w:right w:val="none" w:sz="0" w:space="0" w:color="auto"/>
                                      </w:divBdr>
                                      <w:divsChild>
                                        <w:div w:id="1699893782">
                                          <w:marLeft w:val="0"/>
                                          <w:marRight w:val="0"/>
                                          <w:marTop w:val="0"/>
                                          <w:marBottom w:val="0"/>
                                          <w:divBdr>
                                            <w:top w:val="none" w:sz="0" w:space="0" w:color="auto"/>
                                            <w:left w:val="none" w:sz="0" w:space="0" w:color="auto"/>
                                            <w:bottom w:val="none" w:sz="0" w:space="0" w:color="auto"/>
                                            <w:right w:val="none" w:sz="0" w:space="0" w:color="auto"/>
                                          </w:divBdr>
                                          <w:divsChild>
                                            <w:div w:id="1853372449">
                                              <w:marLeft w:val="0"/>
                                              <w:marRight w:val="0"/>
                                              <w:marTop w:val="0"/>
                                              <w:marBottom w:val="0"/>
                                              <w:divBdr>
                                                <w:top w:val="none" w:sz="0" w:space="0" w:color="auto"/>
                                                <w:left w:val="none" w:sz="0" w:space="0" w:color="auto"/>
                                                <w:bottom w:val="none" w:sz="0" w:space="0" w:color="auto"/>
                                                <w:right w:val="none" w:sz="0" w:space="0" w:color="auto"/>
                                              </w:divBdr>
                                              <w:divsChild>
                                                <w:div w:id="1856074946">
                                                  <w:marLeft w:val="0"/>
                                                  <w:marRight w:val="0"/>
                                                  <w:marTop w:val="0"/>
                                                  <w:marBottom w:val="0"/>
                                                  <w:divBdr>
                                                    <w:top w:val="none" w:sz="0" w:space="0" w:color="auto"/>
                                                    <w:left w:val="none" w:sz="0" w:space="0" w:color="auto"/>
                                                    <w:bottom w:val="none" w:sz="0" w:space="0" w:color="auto"/>
                                                    <w:right w:val="none" w:sz="0" w:space="0" w:color="auto"/>
                                                  </w:divBdr>
                                                  <w:divsChild>
                                                    <w:div w:id="2010742622">
                                                      <w:marLeft w:val="0"/>
                                                      <w:marRight w:val="0"/>
                                                      <w:marTop w:val="0"/>
                                                      <w:marBottom w:val="0"/>
                                                      <w:divBdr>
                                                        <w:top w:val="none" w:sz="0" w:space="0" w:color="auto"/>
                                                        <w:left w:val="none" w:sz="0" w:space="0" w:color="auto"/>
                                                        <w:bottom w:val="none" w:sz="0" w:space="0" w:color="auto"/>
                                                        <w:right w:val="none" w:sz="0" w:space="0" w:color="auto"/>
                                                      </w:divBdr>
                                                      <w:divsChild>
                                                        <w:div w:id="1807047256">
                                                          <w:marLeft w:val="0"/>
                                                          <w:marRight w:val="0"/>
                                                          <w:marTop w:val="0"/>
                                                          <w:marBottom w:val="0"/>
                                                          <w:divBdr>
                                                            <w:top w:val="none" w:sz="0" w:space="0" w:color="auto"/>
                                                            <w:left w:val="none" w:sz="0" w:space="0" w:color="auto"/>
                                                            <w:bottom w:val="none" w:sz="0" w:space="0" w:color="auto"/>
                                                            <w:right w:val="none" w:sz="0" w:space="0" w:color="auto"/>
                                                          </w:divBdr>
                                                          <w:divsChild>
                                                            <w:div w:id="995956240">
                                                              <w:marLeft w:val="0"/>
                                                              <w:marRight w:val="0"/>
                                                              <w:marTop w:val="0"/>
                                                              <w:marBottom w:val="0"/>
                                                              <w:divBdr>
                                                                <w:top w:val="none" w:sz="0" w:space="0" w:color="auto"/>
                                                                <w:left w:val="none" w:sz="0" w:space="0" w:color="auto"/>
                                                                <w:bottom w:val="none" w:sz="0" w:space="0" w:color="auto"/>
                                                                <w:right w:val="none" w:sz="0" w:space="0" w:color="auto"/>
                                                              </w:divBdr>
                                                              <w:divsChild>
                                                                <w:div w:id="1076518633">
                                                                  <w:marLeft w:val="0"/>
                                                                  <w:marRight w:val="0"/>
                                                                  <w:marTop w:val="0"/>
                                                                  <w:marBottom w:val="0"/>
                                                                  <w:divBdr>
                                                                    <w:top w:val="none" w:sz="0" w:space="0" w:color="auto"/>
                                                                    <w:left w:val="none" w:sz="0" w:space="0" w:color="auto"/>
                                                                    <w:bottom w:val="none" w:sz="0" w:space="0" w:color="auto"/>
                                                                    <w:right w:val="none" w:sz="0" w:space="0" w:color="auto"/>
                                                                  </w:divBdr>
                                                                  <w:divsChild>
                                                                    <w:div w:id="1667828228">
                                                                      <w:marLeft w:val="0"/>
                                                                      <w:marRight w:val="0"/>
                                                                      <w:marTop w:val="0"/>
                                                                      <w:marBottom w:val="0"/>
                                                                      <w:divBdr>
                                                                        <w:top w:val="none" w:sz="0" w:space="0" w:color="auto"/>
                                                                        <w:left w:val="none" w:sz="0" w:space="0" w:color="auto"/>
                                                                        <w:bottom w:val="none" w:sz="0" w:space="0" w:color="auto"/>
                                                                        <w:right w:val="none" w:sz="0" w:space="0" w:color="auto"/>
                                                                      </w:divBdr>
                                                                      <w:divsChild>
                                                                        <w:div w:id="434524729">
                                                                          <w:marLeft w:val="0"/>
                                                                          <w:marRight w:val="0"/>
                                                                          <w:marTop w:val="0"/>
                                                                          <w:marBottom w:val="0"/>
                                                                          <w:divBdr>
                                                                            <w:top w:val="none" w:sz="0" w:space="0" w:color="auto"/>
                                                                            <w:left w:val="none" w:sz="0" w:space="0" w:color="auto"/>
                                                                            <w:bottom w:val="none" w:sz="0" w:space="0" w:color="auto"/>
                                                                            <w:right w:val="none" w:sz="0" w:space="0" w:color="auto"/>
                                                                          </w:divBdr>
                                                                          <w:divsChild>
                                                                            <w:div w:id="11761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6768520">
      <w:bodyDiv w:val="1"/>
      <w:marLeft w:val="0"/>
      <w:marRight w:val="0"/>
      <w:marTop w:val="100"/>
      <w:marBottom w:val="100"/>
      <w:divBdr>
        <w:top w:val="none" w:sz="0" w:space="0" w:color="auto"/>
        <w:left w:val="none" w:sz="0" w:space="0" w:color="auto"/>
        <w:bottom w:val="none" w:sz="0" w:space="0" w:color="auto"/>
        <w:right w:val="none" w:sz="0" w:space="0" w:color="auto"/>
      </w:divBdr>
      <w:divsChild>
        <w:div w:id="1485703295">
          <w:marLeft w:val="0"/>
          <w:marRight w:val="0"/>
          <w:marTop w:val="0"/>
          <w:marBottom w:val="0"/>
          <w:divBdr>
            <w:top w:val="none" w:sz="0" w:space="0" w:color="auto"/>
            <w:left w:val="none" w:sz="0" w:space="0" w:color="auto"/>
            <w:bottom w:val="none" w:sz="0" w:space="0" w:color="auto"/>
            <w:right w:val="none" w:sz="0" w:space="0" w:color="auto"/>
          </w:divBdr>
          <w:divsChild>
            <w:div w:id="1708601860">
              <w:marLeft w:val="0"/>
              <w:marRight w:val="0"/>
              <w:marTop w:val="0"/>
              <w:marBottom w:val="0"/>
              <w:divBdr>
                <w:top w:val="none" w:sz="0" w:space="0" w:color="auto"/>
                <w:left w:val="none" w:sz="0" w:space="0" w:color="auto"/>
                <w:bottom w:val="none" w:sz="0" w:space="0" w:color="auto"/>
                <w:right w:val="none" w:sz="0" w:space="0" w:color="auto"/>
              </w:divBdr>
              <w:divsChild>
                <w:div w:id="106196028">
                  <w:marLeft w:val="0"/>
                  <w:marRight w:val="0"/>
                  <w:marTop w:val="0"/>
                  <w:marBottom w:val="0"/>
                  <w:divBdr>
                    <w:top w:val="none" w:sz="0" w:space="0" w:color="auto"/>
                    <w:left w:val="none" w:sz="0" w:space="0" w:color="auto"/>
                    <w:bottom w:val="none" w:sz="0" w:space="0" w:color="auto"/>
                    <w:right w:val="none" w:sz="0" w:space="0" w:color="auto"/>
                  </w:divBdr>
                  <w:divsChild>
                    <w:div w:id="1753888088">
                      <w:marLeft w:val="0"/>
                      <w:marRight w:val="0"/>
                      <w:marTop w:val="150"/>
                      <w:marBottom w:val="0"/>
                      <w:divBdr>
                        <w:top w:val="none" w:sz="0" w:space="0" w:color="auto"/>
                        <w:left w:val="none" w:sz="0" w:space="0" w:color="auto"/>
                        <w:bottom w:val="none" w:sz="0" w:space="0" w:color="auto"/>
                        <w:right w:val="none" w:sz="0" w:space="0" w:color="auto"/>
                      </w:divBdr>
                      <w:divsChild>
                        <w:div w:id="545683590">
                          <w:marLeft w:val="0"/>
                          <w:marRight w:val="0"/>
                          <w:marTop w:val="0"/>
                          <w:marBottom w:val="0"/>
                          <w:divBdr>
                            <w:top w:val="none" w:sz="0" w:space="0" w:color="auto"/>
                            <w:left w:val="none" w:sz="0" w:space="0" w:color="auto"/>
                            <w:bottom w:val="none" w:sz="0" w:space="0" w:color="auto"/>
                            <w:right w:val="none" w:sz="0" w:space="0" w:color="auto"/>
                          </w:divBdr>
                          <w:divsChild>
                            <w:div w:id="35008890">
                              <w:marLeft w:val="0"/>
                              <w:marRight w:val="0"/>
                              <w:marTop w:val="0"/>
                              <w:marBottom w:val="0"/>
                              <w:divBdr>
                                <w:top w:val="none" w:sz="0" w:space="0" w:color="auto"/>
                                <w:left w:val="none" w:sz="0" w:space="0" w:color="auto"/>
                                <w:bottom w:val="none" w:sz="0" w:space="0" w:color="auto"/>
                                <w:right w:val="none" w:sz="0" w:space="0" w:color="auto"/>
                              </w:divBdr>
                              <w:divsChild>
                                <w:div w:id="86733402">
                                  <w:marLeft w:val="0"/>
                                  <w:marRight w:val="0"/>
                                  <w:marTop w:val="0"/>
                                  <w:marBottom w:val="0"/>
                                  <w:divBdr>
                                    <w:top w:val="none" w:sz="0" w:space="0" w:color="auto"/>
                                    <w:left w:val="none" w:sz="0" w:space="0" w:color="auto"/>
                                    <w:bottom w:val="none" w:sz="0" w:space="0" w:color="auto"/>
                                    <w:right w:val="none" w:sz="0" w:space="0" w:color="auto"/>
                                  </w:divBdr>
                                  <w:divsChild>
                                    <w:div w:id="477066605">
                                      <w:marLeft w:val="0"/>
                                      <w:marRight w:val="0"/>
                                      <w:marTop w:val="0"/>
                                      <w:marBottom w:val="0"/>
                                      <w:divBdr>
                                        <w:top w:val="none" w:sz="0" w:space="0" w:color="auto"/>
                                        <w:left w:val="none" w:sz="0" w:space="0" w:color="auto"/>
                                        <w:bottom w:val="none" w:sz="0" w:space="0" w:color="auto"/>
                                        <w:right w:val="none" w:sz="0" w:space="0" w:color="auto"/>
                                      </w:divBdr>
                                      <w:divsChild>
                                        <w:div w:id="1105538672">
                                          <w:marLeft w:val="0"/>
                                          <w:marRight w:val="0"/>
                                          <w:marTop w:val="0"/>
                                          <w:marBottom w:val="0"/>
                                          <w:divBdr>
                                            <w:top w:val="none" w:sz="0" w:space="0" w:color="auto"/>
                                            <w:left w:val="none" w:sz="0" w:space="0" w:color="auto"/>
                                            <w:bottom w:val="none" w:sz="0" w:space="0" w:color="auto"/>
                                            <w:right w:val="none" w:sz="0" w:space="0" w:color="auto"/>
                                          </w:divBdr>
                                          <w:divsChild>
                                            <w:div w:id="75906314">
                                              <w:marLeft w:val="0"/>
                                              <w:marRight w:val="0"/>
                                              <w:marTop w:val="0"/>
                                              <w:marBottom w:val="0"/>
                                              <w:divBdr>
                                                <w:top w:val="none" w:sz="0" w:space="0" w:color="auto"/>
                                                <w:left w:val="none" w:sz="0" w:space="0" w:color="auto"/>
                                                <w:bottom w:val="none" w:sz="0" w:space="0" w:color="auto"/>
                                                <w:right w:val="none" w:sz="0" w:space="0" w:color="auto"/>
                                              </w:divBdr>
                                              <w:divsChild>
                                                <w:div w:id="1025717725">
                                                  <w:marLeft w:val="0"/>
                                                  <w:marRight w:val="0"/>
                                                  <w:marTop w:val="0"/>
                                                  <w:marBottom w:val="0"/>
                                                  <w:divBdr>
                                                    <w:top w:val="none" w:sz="0" w:space="0" w:color="auto"/>
                                                    <w:left w:val="none" w:sz="0" w:space="0" w:color="auto"/>
                                                    <w:bottom w:val="none" w:sz="0" w:space="0" w:color="auto"/>
                                                    <w:right w:val="none" w:sz="0" w:space="0" w:color="auto"/>
                                                  </w:divBdr>
                                                  <w:divsChild>
                                                    <w:div w:id="663972783">
                                                      <w:marLeft w:val="0"/>
                                                      <w:marRight w:val="0"/>
                                                      <w:marTop w:val="0"/>
                                                      <w:marBottom w:val="0"/>
                                                      <w:divBdr>
                                                        <w:top w:val="none" w:sz="0" w:space="0" w:color="auto"/>
                                                        <w:left w:val="none" w:sz="0" w:space="0" w:color="auto"/>
                                                        <w:bottom w:val="none" w:sz="0" w:space="0" w:color="auto"/>
                                                        <w:right w:val="none" w:sz="0" w:space="0" w:color="auto"/>
                                                      </w:divBdr>
                                                      <w:divsChild>
                                                        <w:div w:id="2112818658">
                                                          <w:marLeft w:val="0"/>
                                                          <w:marRight w:val="0"/>
                                                          <w:marTop w:val="0"/>
                                                          <w:marBottom w:val="0"/>
                                                          <w:divBdr>
                                                            <w:top w:val="none" w:sz="0" w:space="0" w:color="auto"/>
                                                            <w:left w:val="none" w:sz="0" w:space="0" w:color="auto"/>
                                                            <w:bottom w:val="none" w:sz="0" w:space="0" w:color="auto"/>
                                                            <w:right w:val="none" w:sz="0" w:space="0" w:color="auto"/>
                                                          </w:divBdr>
                                                          <w:divsChild>
                                                            <w:div w:id="2076464808">
                                                              <w:marLeft w:val="0"/>
                                                              <w:marRight w:val="0"/>
                                                              <w:marTop w:val="0"/>
                                                              <w:marBottom w:val="0"/>
                                                              <w:divBdr>
                                                                <w:top w:val="none" w:sz="0" w:space="0" w:color="auto"/>
                                                                <w:left w:val="none" w:sz="0" w:space="0" w:color="auto"/>
                                                                <w:bottom w:val="none" w:sz="0" w:space="0" w:color="auto"/>
                                                                <w:right w:val="none" w:sz="0" w:space="0" w:color="auto"/>
                                                              </w:divBdr>
                                                              <w:divsChild>
                                                                <w:div w:id="680200236">
                                                                  <w:marLeft w:val="0"/>
                                                                  <w:marRight w:val="0"/>
                                                                  <w:marTop w:val="0"/>
                                                                  <w:marBottom w:val="0"/>
                                                                  <w:divBdr>
                                                                    <w:top w:val="none" w:sz="0" w:space="0" w:color="auto"/>
                                                                    <w:left w:val="none" w:sz="0" w:space="0" w:color="auto"/>
                                                                    <w:bottom w:val="none" w:sz="0" w:space="0" w:color="auto"/>
                                                                    <w:right w:val="none" w:sz="0" w:space="0" w:color="auto"/>
                                                                  </w:divBdr>
                                                                  <w:divsChild>
                                                                    <w:div w:id="128404503">
                                                                      <w:marLeft w:val="0"/>
                                                                      <w:marRight w:val="0"/>
                                                                      <w:marTop w:val="0"/>
                                                                      <w:marBottom w:val="0"/>
                                                                      <w:divBdr>
                                                                        <w:top w:val="none" w:sz="0" w:space="0" w:color="auto"/>
                                                                        <w:left w:val="none" w:sz="0" w:space="0" w:color="auto"/>
                                                                        <w:bottom w:val="none" w:sz="0" w:space="0" w:color="auto"/>
                                                                        <w:right w:val="none" w:sz="0" w:space="0" w:color="auto"/>
                                                                      </w:divBdr>
                                                                      <w:divsChild>
                                                                        <w:div w:id="844324287">
                                                                          <w:marLeft w:val="0"/>
                                                                          <w:marRight w:val="0"/>
                                                                          <w:marTop w:val="0"/>
                                                                          <w:marBottom w:val="0"/>
                                                                          <w:divBdr>
                                                                            <w:top w:val="none" w:sz="0" w:space="0" w:color="auto"/>
                                                                            <w:left w:val="none" w:sz="0" w:space="0" w:color="auto"/>
                                                                            <w:bottom w:val="none" w:sz="0" w:space="0" w:color="auto"/>
                                                                            <w:right w:val="none" w:sz="0" w:space="0" w:color="auto"/>
                                                                          </w:divBdr>
                                                                          <w:divsChild>
                                                                            <w:div w:id="12114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amples/RevisionsList/Word.js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alert('&#35831;&#30475;" TargetMode="External"/><Relationship Id="rId12" Type="http://schemas.openxmlformats.org/officeDocument/2006/relationships/hyperlink" Target="http://localhost:8080/Samples/CommentsList/Word.jsp" TargetMode="External"/><Relationship Id="rId17" Type="http://schemas.openxmlformats.org/officeDocument/2006/relationships/hyperlink" Target="http://localhost:8080/Samples/HandDrawsList/Word.jsp" TargetMode="External"/><Relationship Id="rId2" Type="http://schemas.openxmlformats.org/officeDocument/2006/relationships/settings" Target="settings.xml"/><Relationship Id="rId16" Type="http://schemas.openxmlformats.org/officeDocument/2006/relationships/hyperlink" Target="http://localhost:8080/Samples/WordHandDraw/Word.js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8080/Samples/RunMacro/Word.jsp"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Words>
  <Characters>3708</Characters>
  <Application>Microsoft Office Word</Application>
  <DocSecurity>0</DocSecurity>
  <Lines>30</Lines>
  <Paragraphs>8</Paragraphs>
  <ScaleCrop>false</ScaleCrop>
  <Company>Lenovo</Company>
  <LinksUpToDate>false</LinksUpToDate>
  <CharactersWithSpaces>4350</CharactersWithSpaces>
  <SharedDoc>false</SharedDoc>
  <HLinks>
    <vt:vector size="36" baseType="variant">
      <vt:variant>
        <vt:i4>393234</vt:i4>
      </vt:variant>
      <vt:variant>
        <vt:i4>15</vt:i4>
      </vt:variant>
      <vt:variant>
        <vt:i4>0</vt:i4>
      </vt:variant>
      <vt:variant>
        <vt:i4>5</vt:i4>
      </vt:variant>
      <vt:variant>
        <vt:lpwstr>http://localhost:8080/Samples/HandDrawsList/Word.jsp</vt:lpwstr>
      </vt:variant>
      <vt:variant>
        <vt:lpwstr/>
      </vt:variant>
      <vt:variant>
        <vt:i4>7602287</vt:i4>
      </vt:variant>
      <vt:variant>
        <vt:i4>12</vt:i4>
      </vt:variant>
      <vt:variant>
        <vt:i4>0</vt:i4>
      </vt:variant>
      <vt:variant>
        <vt:i4>5</vt:i4>
      </vt:variant>
      <vt:variant>
        <vt:lpwstr>http://localhost:8080/Samples/WordHandDraw/Word.jsp</vt:lpwstr>
      </vt:variant>
      <vt:variant>
        <vt:lpwstr/>
      </vt:variant>
      <vt:variant>
        <vt:i4>8192105</vt:i4>
      </vt:variant>
      <vt:variant>
        <vt:i4>9</vt:i4>
      </vt:variant>
      <vt:variant>
        <vt:i4>0</vt:i4>
      </vt:variant>
      <vt:variant>
        <vt:i4>5</vt:i4>
      </vt:variant>
      <vt:variant>
        <vt:lpwstr>http://localhost:8080/Samples/CommentsList/Word.jsp</vt:lpwstr>
      </vt:variant>
      <vt:variant>
        <vt:lpwstr/>
      </vt:variant>
      <vt:variant>
        <vt:i4>7012454</vt:i4>
      </vt:variant>
      <vt:variant>
        <vt:i4>6</vt:i4>
      </vt:variant>
      <vt:variant>
        <vt:i4>0</vt:i4>
      </vt:variant>
      <vt:variant>
        <vt:i4>5</vt:i4>
      </vt:variant>
      <vt:variant>
        <vt:lpwstr>http://localhost:8080/Samples/RunMacro/Word.jsp</vt:lpwstr>
      </vt:variant>
      <vt:variant>
        <vt:lpwstr/>
      </vt:variant>
      <vt:variant>
        <vt:i4>851977</vt:i4>
      </vt:variant>
      <vt:variant>
        <vt:i4>3</vt:i4>
      </vt:variant>
      <vt:variant>
        <vt:i4>0</vt:i4>
      </vt:variant>
      <vt:variant>
        <vt:i4>5</vt:i4>
      </vt:variant>
      <vt:variant>
        <vt:lpwstr>http://localhost:8080/Samples/RevisionsList/Word.jsp</vt:lpwstr>
      </vt:variant>
      <vt:variant>
        <vt:lpwstr/>
      </vt:variant>
      <vt:variant>
        <vt:i4>1998752662</vt:i4>
      </vt:variant>
      <vt:variant>
        <vt:i4>0</vt:i4>
      </vt:variant>
      <vt:variant>
        <vt:i4>0</vt:i4>
      </vt:variant>
      <vt:variant>
        <vt:i4>5</vt:i4>
      </vt:variant>
      <vt:variant>
        <vt:lpwstr>javascript:alert('请看</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张三</cp:lastModifiedBy>
  <cp:revision>2</cp:revision>
  <dcterms:created xsi:type="dcterms:W3CDTF">2023-06-09T05:56:00Z</dcterms:created>
  <dcterms:modified xsi:type="dcterms:W3CDTF">2023-06-09T05:56:00Z</dcterms:modified>
</cp:coreProperties>
</file>